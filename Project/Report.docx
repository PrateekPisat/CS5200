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2BB8F" w14:textId="3A69B16B" w:rsidR="00374843" w:rsidRDefault="000463B0" w:rsidP="000463B0">
      <w:pPr>
        <w:pStyle w:val="papertitle"/>
        <w:spacing w:after="20"/>
        <w:rPr>
          <w:i/>
        </w:rPr>
      </w:pPr>
      <w:r>
        <w:rPr>
          <w:i/>
        </w:rPr>
        <w:t>Splitwise++</w:t>
      </w:r>
    </w:p>
    <w:p w14:paraId="6A22BA89" w14:textId="77777777" w:rsidR="00DB4AAE" w:rsidRDefault="00DB4AAE" w:rsidP="00374843">
      <w:pPr>
        <w:jc w:val="both"/>
      </w:pPr>
    </w:p>
    <w:p w14:paraId="6966F666" w14:textId="77777777" w:rsidR="000463B0" w:rsidRDefault="000463B0" w:rsidP="000463B0">
      <w:r>
        <w:t>Prateek Pisat</w:t>
      </w:r>
    </w:p>
    <w:p w14:paraId="09438E71" w14:textId="77777777" w:rsidR="000463B0" w:rsidRDefault="000463B0" w:rsidP="000463B0">
      <w:r>
        <w:t>Computer Science</w:t>
      </w:r>
    </w:p>
    <w:p w14:paraId="3AECBB4C" w14:textId="77777777" w:rsidR="000463B0" w:rsidRDefault="000463B0" w:rsidP="000463B0">
      <w:r>
        <w:t>Northeastern University</w:t>
      </w:r>
    </w:p>
    <w:p w14:paraId="34BAC1FB" w14:textId="77777777" w:rsidR="000463B0" w:rsidRDefault="000463B0" w:rsidP="000463B0">
      <w:r>
        <w:t>Boston, United States</w:t>
      </w:r>
    </w:p>
    <w:p w14:paraId="0DDD5B92" w14:textId="069FF3D4" w:rsidR="000463B0" w:rsidRDefault="000463B0" w:rsidP="000463B0">
      <w:r>
        <w:t>pisat.p@husky.neu.edu</w:t>
      </w:r>
    </w:p>
    <w:p w14:paraId="60C243F9" w14:textId="7617E5F2" w:rsidR="000463B0" w:rsidRDefault="000463B0" w:rsidP="000463B0">
      <w:pPr>
        <w:sectPr w:rsidR="000463B0">
          <w:footerReference w:type="default" r:id="rId8"/>
          <w:footerReference w:type="first" r:id="rId9"/>
          <w:pgSz w:w="11906" w:h="16838"/>
          <w:pgMar w:top="540" w:right="893" w:bottom="1440" w:left="893" w:header="0" w:footer="720" w:gutter="0"/>
          <w:cols w:space="720"/>
          <w:formProt w:val="0"/>
          <w:titlePg/>
          <w:docGrid w:linePitch="360" w:charSpace="2047"/>
        </w:sectPr>
      </w:pPr>
    </w:p>
    <w:p w14:paraId="53E3803B" w14:textId="77777777" w:rsidR="00F42870" w:rsidRDefault="00F42870" w:rsidP="00C102BF">
      <w:pPr>
        <w:jc w:val="both"/>
        <w:sectPr w:rsidR="00F42870">
          <w:type w:val="continuous"/>
          <w:pgSz w:w="11906" w:h="16838"/>
          <w:pgMar w:top="540" w:right="893" w:bottom="1440" w:left="893" w:header="0" w:footer="720" w:gutter="0"/>
          <w:cols w:num="2" w:space="720"/>
          <w:formProt w:val="0"/>
          <w:docGrid w:linePitch="360" w:charSpace="2047"/>
        </w:sectPr>
      </w:pPr>
    </w:p>
    <w:p w14:paraId="7FC2608D" w14:textId="17581BF3" w:rsidR="00DB4AAE" w:rsidRDefault="00CF246A" w:rsidP="000463B0">
      <w:pPr>
        <w:pStyle w:val="Abstract"/>
        <w:spacing w:after="20"/>
        <w:rPr>
          <w:szCs w:val="20"/>
        </w:rPr>
      </w:pPr>
      <w:r>
        <w:rPr>
          <w:i/>
          <w:iCs/>
          <w:szCs w:val="20"/>
        </w:rPr>
        <w:t xml:space="preserve">Abstract </w:t>
      </w:r>
      <w:r>
        <w:rPr>
          <w:szCs w:val="20"/>
        </w:rPr>
        <w:t xml:space="preserve">— </w:t>
      </w:r>
      <w:r w:rsidR="000463B0" w:rsidRPr="000463B0">
        <w:rPr>
          <w:szCs w:val="20"/>
        </w:rPr>
        <w:t>Splitwise is a free tool for friends and roommates to track bills and other shared expenses. Although the app is incredibly useful, it has few bugs that make the app unreliable. And hence, I intend to implement an improved version of the app. Essentially the app will be work exactly as Splitwise with common and annoying bugs fixed and some added features.</w:t>
      </w:r>
    </w:p>
    <w:p w14:paraId="5EFF058B" w14:textId="77777777" w:rsidR="00DB4AAE" w:rsidRDefault="00CF246A" w:rsidP="00374843">
      <w:pPr>
        <w:pStyle w:val="Heading1"/>
        <w:numPr>
          <w:ilvl w:val="0"/>
          <w:numId w:val="7"/>
        </w:numPr>
      </w:pPr>
      <w:r>
        <w:t>Problem Statement</w:t>
      </w:r>
    </w:p>
    <w:p w14:paraId="465E2A9B" w14:textId="07F7DF2A" w:rsidR="00DB4AAE" w:rsidRDefault="000463B0">
      <w:pPr>
        <w:jc w:val="both"/>
      </w:pPr>
      <w:r w:rsidRPr="000463B0">
        <w:t xml:space="preserve">The app primarily consists of Users and Bills. Each user needs to register before they can use the app’s features. Each user is associated with a Name, Email, Password, Phone Number and a Budget. Registered users can add Bills. Each bill is associated with a Name, an optional Description, a date, and the user who paid the bill. Each bill consists of Items. Each item belongs to a bill and is associated with the name of the item and cost. After adding a bill and items to that Bill the user will have identify, which other users will they be sharing the bill with. So, once a complete bill is created the creator must send requests to other users, of the creditors choice, to participate in the bill, </w:t>
      </w:r>
      <w:proofErr w:type="gramStart"/>
      <w:r w:rsidRPr="000463B0">
        <w:t>so as to</w:t>
      </w:r>
      <w:proofErr w:type="gramEnd"/>
      <w:r w:rsidRPr="000463B0">
        <w:t xml:space="preserve"> identify what items do they want, and should be charged appropriately.</w:t>
      </w:r>
    </w:p>
    <w:p w14:paraId="4B390C73" w14:textId="77777777" w:rsidR="000463B0" w:rsidRDefault="000463B0">
      <w:pPr>
        <w:jc w:val="both"/>
      </w:pPr>
    </w:p>
    <w:p w14:paraId="2595442B" w14:textId="66E07300" w:rsidR="00DB4AAE" w:rsidRDefault="000463B0" w:rsidP="000463B0">
      <w:pPr>
        <w:pStyle w:val="Heading1"/>
        <w:numPr>
          <w:ilvl w:val="0"/>
          <w:numId w:val="7"/>
        </w:numPr>
        <w:spacing w:before="0" w:after="20"/>
      </w:pPr>
      <w:r>
        <w:t>E.R Diagram</w:t>
      </w:r>
    </w:p>
    <w:p w14:paraId="3B05F8F4" w14:textId="2C33A24B" w:rsidR="00DB4AAE" w:rsidRDefault="000463B0" w:rsidP="000463B0">
      <w:pPr>
        <w:jc w:val="both"/>
      </w:pPr>
      <w:r>
        <w:rPr>
          <w:noProof/>
        </w:rPr>
        <w:drawing>
          <wp:inline distT="0" distB="0" distL="0" distR="0" wp14:anchorId="47DD2BFB" wp14:editId="376EAEC6">
            <wp:extent cx="2978785" cy="2466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8785" cy="2466975"/>
                    </a:xfrm>
                    <a:prstGeom prst="rect">
                      <a:avLst/>
                    </a:prstGeom>
                    <a:noFill/>
                    <a:ln>
                      <a:noFill/>
                    </a:ln>
                  </pic:spPr>
                </pic:pic>
              </a:graphicData>
            </a:graphic>
          </wp:inline>
        </w:drawing>
      </w:r>
    </w:p>
    <w:p w14:paraId="6F2C69AD" w14:textId="1A622047" w:rsidR="00DB4AAE" w:rsidRDefault="00DB4AAE">
      <w:pPr>
        <w:ind w:firstLine="360"/>
        <w:jc w:val="both"/>
      </w:pPr>
    </w:p>
    <w:p w14:paraId="3B28D759" w14:textId="20452F3F" w:rsidR="000463B0" w:rsidRDefault="000463B0" w:rsidP="000463B0">
      <w:pPr>
        <w:pStyle w:val="ListParagraph"/>
        <w:numPr>
          <w:ilvl w:val="0"/>
          <w:numId w:val="7"/>
        </w:numPr>
      </w:pPr>
      <w:r>
        <w:t>Table Descriptions</w:t>
      </w:r>
    </w:p>
    <w:p w14:paraId="6C4DAAE6" w14:textId="77777777" w:rsidR="000463B0" w:rsidRDefault="000463B0" w:rsidP="000463B0">
      <w:pPr>
        <w:pStyle w:val="ListParagraph"/>
        <w:ind w:left="0" w:firstLine="360"/>
        <w:jc w:val="both"/>
      </w:pPr>
      <w:r>
        <w:t>Table Descriptions:</w:t>
      </w:r>
    </w:p>
    <w:p w14:paraId="7AA22B5E" w14:textId="77777777" w:rsidR="000463B0" w:rsidRDefault="000463B0" w:rsidP="000463B0">
      <w:pPr>
        <w:pStyle w:val="ListParagraph"/>
        <w:ind w:left="0" w:firstLine="360"/>
        <w:jc w:val="both"/>
      </w:pPr>
      <w:r>
        <w:t>1.</w:t>
      </w:r>
      <w:r>
        <w:tab/>
        <w:t xml:space="preserve">Users: All the registered users will be stored in this table. </w:t>
      </w:r>
    </w:p>
    <w:p w14:paraId="3A66B20E" w14:textId="77777777" w:rsidR="000463B0" w:rsidRDefault="000463B0" w:rsidP="00AC52CA">
      <w:pPr>
        <w:pStyle w:val="ListParagraph"/>
        <w:ind w:left="0" w:firstLine="720"/>
        <w:jc w:val="both"/>
      </w:pPr>
      <w:r>
        <w:t>a.</w:t>
      </w:r>
      <w:r>
        <w:tab/>
        <w:t>Primary Key: Users_id</w:t>
      </w:r>
    </w:p>
    <w:p w14:paraId="10C99523" w14:textId="77777777" w:rsidR="000463B0" w:rsidRDefault="000463B0" w:rsidP="000463B0">
      <w:pPr>
        <w:pStyle w:val="ListParagraph"/>
        <w:ind w:left="0" w:firstLine="360"/>
        <w:jc w:val="both"/>
      </w:pPr>
      <w:r>
        <w:t>2.</w:t>
      </w:r>
      <w:r>
        <w:tab/>
        <w:t>Bills: All the bills generated by any user will be stored in this table</w:t>
      </w:r>
    </w:p>
    <w:p w14:paraId="206B0F39" w14:textId="77777777" w:rsidR="000463B0" w:rsidRDefault="000463B0" w:rsidP="00AC52CA">
      <w:pPr>
        <w:pStyle w:val="ListParagraph"/>
        <w:ind w:left="0" w:firstLine="720"/>
        <w:jc w:val="both"/>
      </w:pPr>
      <w:r>
        <w:t>a.</w:t>
      </w:r>
      <w:r>
        <w:tab/>
        <w:t>Primary Key: Bills_id</w:t>
      </w:r>
    </w:p>
    <w:p w14:paraId="4633B754" w14:textId="77777777" w:rsidR="000463B0" w:rsidRDefault="000463B0" w:rsidP="00AC52CA">
      <w:pPr>
        <w:pStyle w:val="ListParagraph"/>
        <w:ind w:left="0" w:firstLine="720"/>
        <w:jc w:val="both"/>
      </w:pPr>
      <w:r>
        <w:t>b.</w:t>
      </w:r>
      <w:r>
        <w:tab/>
        <w:t>Foreign Key: Paid_By References Users(Users_id)</w:t>
      </w:r>
    </w:p>
    <w:p w14:paraId="490CDF24" w14:textId="77777777" w:rsidR="000463B0" w:rsidRDefault="000463B0" w:rsidP="000463B0">
      <w:pPr>
        <w:pStyle w:val="ListParagraph"/>
        <w:ind w:left="0" w:firstLine="360"/>
        <w:jc w:val="both"/>
      </w:pPr>
      <w:r>
        <w:t>3.</w:t>
      </w:r>
      <w:r>
        <w:tab/>
        <w:t>Bill_Items: The Item in each bill will be added here, referenced by its bill id.</w:t>
      </w:r>
    </w:p>
    <w:p w14:paraId="0DD948D0" w14:textId="77777777" w:rsidR="000463B0" w:rsidRDefault="000463B0" w:rsidP="00AC52CA">
      <w:pPr>
        <w:pStyle w:val="ListParagraph"/>
        <w:ind w:left="0" w:firstLine="720"/>
        <w:jc w:val="both"/>
      </w:pPr>
      <w:r>
        <w:t>a.</w:t>
      </w:r>
      <w:r>
        <w:tab/>
        <w:t>Primary Key: Item_id + Bills_id</w:t>
      </w:r>
    </w:p>
    <w:p w14:paraId="63CB1A25" w14:textId="77777777" w:rsidR="000463B0" w:rsidRDefault="000463B0" w:rsidP="00AC52CA">
      <w:pPr>
        <w:pStyle w:val="ListParagraph"/>
        <w:ind w:left="0" w:firstLine="720"/>
        <w:jc w:val="both"/>
      </w:pPr>
      <w:r>
        <w:t>b.</w:t>
      </w:r>
      <w:r>
        <w:tab/>
        <w:t>Foreign Key: Bills_id References Bills(Bills_id)</w:t>
      </w:r>
    </w:p>
    <w:p w14:paraId="01B6DB55" w14:textId="77777777" w:rsidR="000463B0" w:rsidRDefault="000463B0" w:rsidP="000463B0">
      <w:pPr>
        <w:pStyle w:val="ListParagraph"/>
        <w:ind w:left="0" w:firstLine="360"/>
        <w:jc w:val="both"/>
      </w:pPr>
      <w:r>
        <w:t>4.</w:t>
      </w:r>
      <w:r>
        <w:tab/>
        <w:t>Share: This table maintains records which user is sharing which item.</w:t>
      </w:r>
    </w:p>
    <w:p w14:paraId="5F08EFD8" w14:textId="77777777" w:rsidR="000463B0" w:rsidRDefault="000463B0" w:rsidP="00AC52CA">
      <w:pPr>
        <w:pStyle w:val="ListParagraph"/>
        <w:ind w:left="0" w:firstLine="720"/>
        <w:jc w:val="both"/>
      </w:pPr>
      <w:r>
        <w:t>a.</w:t>
      </w:r>
      <w:r>
        <w:tab/>
        <w:t>Primary Key: Users_id + Item_id + Bills_id</w:t>
      </w:r>
    </w:p>
    <w:p w14:paraId="74E61280" w14:textId="77777777" w:rsidR="000463B0" w:rsidRDefault="000463B0" w:rsidP="00AC52CA">
      <w:pPr>
        <w:pStyle w:val="ListParagraph"/>
        <w:ind w:left="0" w:firstLine="720"/>
        <w:jc w:val="both"/>
      </w:pPr>
      <w:r>
        <w:t>b.</w:t>
      </w:r>
      <w:r>
        <w:tab/>
        <w:t>Foreign Key: Users_id References Users(Users_id), Item_id References Bill_Items(Item_id), Bills_id References Bills(Bills_id)</w:t>
      </w:r>
    </w:p>
    <w:p w14:paraId="3960B1F6" w14:textId="77777777" w:rsidR="000463B0" w:rsidRDefault="000463B0" w:rsidP="000463B0">
      <w:pPr>
        <w:pStyle w:val="ListParagraph"/>
        <w:ind w:left="0" w:firstLine="360"/>
        <w:jc w:val="both"/>
      </w:pPr>
      <w:r>
        <w:t>5.</w:t>
      </w:r>
      <w:r>
        <w:tab/>
        <w:t>Ledger: This tables stores the shared cost of an item, after it is divided amongst all the people who are sharing it.</w:t>
      </w:r>
    </w:p>
    <w:p w14:paraId="4D97EEC7" w14:textId="77777777" w:rsidR="000463B0" w:rsidRDefault="000463B0" w:rsidP="00AC52CA">
      <w:pPr>
        <w:pStyle w:val="ListParagraph"/>
        <w:ind w:left="0" w:firstLine="720"/>
        <w:jc w:val="both"/>
      </w:pPr>
      <w:r>
        <w:t>a.</w:t>
      </w:r>
      <w:r>
        <w:tab/>
        <w:t>Primary Key: Bill_id + Item_id</w:t>
      </w:r>
    </w:p>
    <w:p w14:paraId="58B01BE9" w14:textId="77777777" w:rsidR="000463B0" w:rsidRDefault="000463B0" w:rsidP="00AC52CA">
      <w:pPr>
        <w:pStyle w:val="ListParagraph"/>
        <w:ind w:left="0" w:firstLine="720"/>
        <w:jc w:val="both"/>
      </w:pPr>
      <w:r>
        <w:t>b.</w:t>
      </w:r>
      <w:r>
        <w:tab/>
        <w:t>Foreign Key: Bill_id References Bills(Bills_id), Item_id References Bill_Items(Item_id)</w:t>
      </w:r>
    </w:p>
    <w:p w14:paraId="772BAEC1" w14:textId="77777777" w:rsidR="000463B0" w:rsidRDefault="000463B0" w:rsidP="000463B0">
      <w:pPr>
        <w:pStyle w:val="ListParagraph"/>
        <w:ind w:left="0" w:firstLine="360"/>
        <w:jc w:val="both"/>
      </w:pPr>
      <w:r>
        <w:t>6.</w:t>
      </w:r>
      <w:r>
        <w:tab/>
        <w:t xml:space="preserve">Bill_Requests: This tables stores all the requests the creditor sends to the users who they think should be sharing in the bill. </w:t>
      </w:r>
    </w:p>
    <w:p w14:paraId="61DC1EA4" w14:textId="77777777" w:rsidR="000463B0" w:rsidRDefault="000463B0" w:rsidP="00AC52CA">
      <w:pPr>
        <w:pStyle w:val="ListParagraph"/>
        <w:ind w:left="0" w:firstLine="720"/>
        <w:jc w:val="both"/>
      </w:pPr>
      <w:r>
        <w:t>a.</w:t>
      </w:r>
      <w:r>
        <w:tab/>
        <w:t>Primary Key: To_id + Bills_id</w:t>
      </w:r>
    </w:p>
    <w:p w14:paraId="19324F1E" w14:textId="10A80552" w:rsidR="000463B0" w:rsidRDefault="000463B0" w:rsidP="00AC52CA">
      <w:pPr>
        <w:pStyle w:val="ListParagraph"/>
        <w:ind w:left="0" w:firstLine="720"/>
        <w:jc w:val="both"/>
      </w:pPr>
      <w:r>
        <w:t>b.</w:t>
      </w:r>
      <w:r>
        <w:tab/>
        <w:t>Foreign Key: To_id References Users(To_id), Bills_id References Bills(Bills_id)</w:t>
      </w:r>
    </w:p>
    <w:p w14:paraId="18E0E69F" w14:textId="77777777" w:rsidR="000463B0" w:rsidRDefault="000463B0" w:rsidP="000463B0">
      <w:pPr>
        <w:pStyle w:val="ListParagraph"/>
        <w:ind w:left="0" w:firstLine="360"/>
        <w:jc w:val="both"/>
      </w:pPr>
    </w:p>
    <w:p w14:paraId="15DF052A" w14:textId="77777777" w:rsidR="00DB4AAE" w:rsidRDefault="00CF246A" w:rsidP="00374843">
      <w:pPr>
        <w:pStyle w:val="Heading1"/>
        <w:numPr>
          <w:ilvl w:val="0"/>
          <w:numId w:val="7"/>
        </w:numPr>
        <w:spacing w:before="0" w:after="20"/>
      </w:pPr>
      <w:r>
        <w:t>Introduction</w:t>
      </w:r>
    </w:p>
    <w:p w14:paraId="1326513E" w14:textId="579618C6" w:rsidR="00020794" w:rsidRDefault="00020794" w:rsidP="00020794">
      <w:pPr>
        <w:pStyle w:val="BodyText"/>
        <w:spacing w:after="20"/>
        <w:ind w:firstLine="0"/>
      </w:pPr>
      <w:r>
        <w:t>Problem</w:t>
      </w:r>
      <w:r w:rsidR="00666F31">
        <w:rPr>
          <w:lang w:val="en-US"/>
        </w:rPr>
        <w:t>s</w:t>
      </w:r>
      <w:r>
        <w:t xml:space="preserve"> with Splitwise:</w:t>
      </w:r>
    </w:p>
    <w:p w14:paraId="7CEDE0E7" w14:textId="77777777" w:rsidR="00020794" w:rsidRDefault="00020794" w:rsidP="00020794">
      <w:pPr>
        <w:pStyle w:val="BodyText"/>
        <w:spacing w:after="20"/>
        <w:ind w:firstLine="0"/>
      </w:pPr>
    </w:p>
    <w:p w14:paraId="76505FCD" w14:textId="6939171A" w:rsidR="00020794" w:rsidRDefault="00020794" w:rsidP="003240B3">
      <w:pPr>
        <w:pStyle w:val="BodyText"/>
        <w:spacing w:after="20"/>
      </w:pPr>
      <w:r>
        <w:t>•</w:t>
      </w:r>
      <w:r>
        <w:tab/>
      </w:r>
      <w:r w:rsidRPr="003240B3">
        <w:rPr>
          <w:u w:val="single"/>
        </w:rPr>
        <w:t>The balance bug</w:t>
      </w:r>
      <w:r>
        <w:t>: The app has this weird bug, where it fails to calculate the correct balance in certain situations. Consider x, y to be two users. Let x owe y some money (or vice-versa). Let this transaction be a part of some group g. Let y owe x some money (or vice-versa), however this transaction is not part of any group. In this case the app incorrectly calculates the balance x owes y. However, this case is not common, and may or may not occur always. This leads me to believe that, the bug may occur due to a random crash OR there might be some over-complication in how th</w:t>
      </w:r>
      <w:r w:rsidR="003240B3">
        <w:t>e transactions are represented.</w:t>
      </w:r>
    </w:p>
    <w:p w14:paraId="1109AAE1" w14:textId="5DE43FAF" w:rsidR="00020794" w:rsidRDefault="00020794" w:rsidP="003240B3">
      <w:pPr>
        <w:pStyle w:val="BodyText"/>
        <w:spacing w:after="20"/>
      </w:pPr>
      <w:r>
        <w:t>•</w:t>
      </w:r>
      <w:r>
        <w:tab/>
      </w:r>
      <w:r w:rsidRPr="003240B3">
        <w:rPr>
          <w:u w:val="single"/>
        </w:rPr>
        <w:t>Participation Problems</w:t>
      </w:r>
      <w:r>
        <w:t>: For any set of items brought, it is not the case that everyone necessarily wants each item. Certain people may want certain items, others may not. The app however, assumes that all the people (in a group/ household) want each of the items brought. So, users need to manually (not a part of the app) specify what items they want to be included in. This leads to one bill being split into various sets of items, depending on what items, of one bill, people want to be included in. This leads to a huge added overhead, specially, if the bill co</w:t>
      </w:r>
      <w:r w:rsidR="003240B3">
        <w:t>ntains a large number of items.</w:t>
      </w:r>
    </w:p>
    <w:p w14:paraId="3AED3B87" w14:textId="77777777" w:rsidR="00020794" w:rsidRDefault="00020794" w:rsidP="00020794">
      <w:pPr>
        <w:pStyle w:val="BodyText"/>
        <w:spacing w:after="20"/>
      </w:pPr>
      <w:r>
        <w:t>•</w:t>
      </w:r>
      <w:r>
        <w:tab/>
      </w:r>
      <w:r w:rsidRPr="003240B3">
        <w:rPr>
          <w:u w:val="single"/>
        </w:rPr>
        <w:t>No Concrete Record of Bills</w:t>
      </w:r>
      <w:r>
        <w:t xml:space="preserve">: Another problem with the above-mentioned complication is, since one bill is divided into separate, independent and disconnected pieces, there is no reference to the entire bill, with all the items, only a list of micro-transactions, that if joined together, will form the complete bill. However, the App UI doesn’t provide any such features. </w:t>
      </w:r>
    </w:p>
    <w:p w14:paraId="3A116FF4" w14:textId="648BDA91" w:rsidR="00020794" w:rsidRDefault="00020794" w:rsidP="00020794">
      <w:pPr>
        <w:pStyle w:val="BodyText"/>
        <w:spacing w:after="20"/>
      </w:pPr>
      <w:r>
        <w:lastRenderedPageBreak/>
        <w:t xml:space="preserve">I intend to fix these common issues/ bugs. Along with fixing these problems I </w:t>
      </w:r>
      <w:r w:rsidR="00E1557A">
        <w:rPr>
          <w:lang w:val="en-US"/>
        </w:rPr>
        <w:t xml:space="preserve">have </w:t>
      </w:r>
      <w:r w:rsidR="00256C45">
        <w:rPr>
          <w:lang w:val="en-US"/>
        </w:rPr>
        <w:t xml:space="preserve">added a few </w:t>
      </w:r>
      <w:r>
        <w:t xml:space="preserve">new features like a budget tracking system. </w:t>
      </w:r>
    </w:p>
    <w:p w14:paraId="607C83DA" w14:textId="4A00A92C" w:rsidR="00DB4AAE" w:rsidRDefault="00020794" w:rsidP="003C15E2">
      <w:pPr>
        <w:pStyle w:val="BodyText"/>
        <w:tabs>
          <w:tab w:val="clear" w:pos="288"/>
          <w:tab w:val="left" w:pos="360"/>
        </w:tabs>
        <w:spacing w:after="20"/>
        <w:ind w:firstLine="360"/>
      </w:pPr>
      <w:r>
        <w:t>Each user will be allowed to set a monthly budget. The app will keep track of how close the user is to achieving that budget. If the user’s expenses surpass the set budget the app will identify certain expensive items that the user can avoid the next month.</w:t>
      </w:r>
    </w:p>
    <w:p w14:paraId="23DB3CDB" w14:textId="77777777" w:rsidR="00DB4AAE" w:rsidRDefault="00DB4AAE">
      <w:pPr>
        <w:pStyle w:val="BodyText"/>
        <w:spacing w:after="20"/>
      </w:pPr>
    </w:p>
    <w:p w14:paraId="5349C208" w14:textId="47ECDBB2" w:rsidR="004D227C" w:rsidRPr="004D227C" w:rsidRDefault="00CF246A" w:rsidP="004D227C">
      <w:pPr>
        <w:pStyle w:val="Heading1"/>
        <w:numPr>
          <w:ilvl w:val="0"/>
          <w:numId w:val="7"/>
        </w:numPr>
        <w:spacing w:before="0" w:after="20"/>
      </w:pPr>
      <w:r>
        <w:t>The Components</w:t>
      </w:r>
      <w:r w:rsidR="003C15E2">
        <w:t>/ Modules</w:t>
      </w:r>
    </w:p>
    <w:p w14:paraId="06767FA9" w14:textId="4CD7E82C" w:rsidR="004D227C" w:rsidRDefault="004D227C" w:rsidP="00C25D19">
      <w:pPr>
        <w:ind w:firstLine="360"/>
        <w:jc w:val="left"/>
      </w:pPr>
      <w:r>
        <w:t>The app uses the following modules/ components:</w:t>
      </w:r>
    </w:p>
    <w:p w14:paraId="11F2C045" w14:textId="50F51844" w:rsidR="004D227C" w:rsidRDefault="004D227C" w:rsidP="00C25D19">
      <w:pPr>
        <w:pStyle w:val="ListParagraph"/>
        <w:numPr>
          <w:ilvl w:val="0"/>
          <w:numId w:val="15"/>
        </w:numPr>
        <w:tabs>
          <w:tab w:val="left" w:pos="360"/>
        </w:tabs>
        <w:ind w:left="360"/>
        <w:jc w:val="left"/>
      </w:pPr>
      <w:r>
        <w:t>Login/ Registration:</w:t>
      </w:r>
    </w:p>
    <w:p w14:paraId="65B0D3A0" w14:textId="0CEB8948" w:rsidR="004D227C" w:rsidRDefault="004D227C" w:rsidP="00C25D19">
      <w:pPr>
        <w:pStyle w:val="ListParagraph"/>
        <w:ind w:left="0" w:firstLine="360"/>
        <w:jc w:val="both"/>
      </w:pPr>
      <w:r>
        <w:t>To use the app all users, need to register. The registration form screen-shot describes all the information a user need to provide at the time of registration. NOTE: The Hidden section is added on purpose,</w:t>
      </w:r>
      <w:r w:rsidR="00C25D19">
        <w:t xml:space="preserve"> however is not used in the scope of this project, and will be used to implement addition features, such as profile privacy.</w:t>
      </w:r>
    </w:p>
    <w:p w14:paraId="76F2E7FA" w14:textId="77777777" w:rsidR="00047045" w:rsidRDefault="00C25D19" w:rsidP="00C25D19">
      <w:pPr>
        <w:pStyle w:val="ListParagraph"/>
        <w:ind w:left="0" w:firstLine="360"/>
        <w:jc w:val="both"/>
      </w:pPr>
      <w:r>
        <w:t>Once a user has registered, they can proceed to login to the app and start using its features.</w:t>
      </w:r>
    </w:p>
    <w:p w14:paraId="42FE4B06" w14:textId="50DECE32" w:rsidR="00C25D19" w:rsidRDefault="00047045" w:rsidP="00047045">
      <w:pPr>
        <w:pStyle w:val="ListParagraph"/>
        <w:ind w:left="0" w:firstLine="360"/>
        <w:jc w:val="both"/>
      </w:pPr>
      <w:r>
        <w:t xml:space="preserve">Users can later update their details using the “Edit Profile” button provided on the home screen. Additionally, the user can delete their profile if they wish to use the “Delete Profile” button provided on the home screen. The </w:t>
      </w:r>
      <w:r w:rsidR="00C25D19">
        <w:t>screen-shot is provided below.</w:t>
      </w:r>
    </w:p>
    <w:p w14:paraId="51F4A6D4" w14:textId="2F8EEE86" w:rsidR="004D227C" w:rsidRDefault="004D227C" w:rsidP="004D227C">
      <w:pPr>
        <w:pStyle w:val="ListParagraph"/>
        <w:ind w:left="0"/>
        <w:jc w:val="left"/>
      </w:pPr>
      <w:r>
        <w:rPr>
          <w:noProof/>
        </w:rPr>
        <w:drawing>
          <wp:inline distT="0" distB="0" distL="0" distR="0" wp14:anchorId="61F26208" wp14:editId="40F7F5F6">
            <wp:extent cx="2986405" cy="225615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6405" cy="2256155"/>
                    </a:xfrm>
                    <a:prstGeom prst="rect">
                      <a:avLst/>
                    </a:prstGeom>
                    <a:noFill/>
                    <a:ln>
                      <a:noFill/>
                    </a:ln>
                  </pic:spPr>
                </pic:pic>
              </a:graphicData>
            </a:graphic>
          </wp:inline>
        </w:drawing>
      </w:r>
    </w:p>
    <w:p w14:paraId="7675F7BE" w14:textId="0C9620D2" w:rsidR="00C25D19" w:rsidRDefault="00C25D19" w:rsidP="008D494B">
      <w:pPr>
        <w:pStyle w:val="ListParagraph"/>
        <w:ind w:left="0"/>
        <w:rPr>
          <w:i/>
        </w:rPr>
      </w:pPr>
      <w:r>
        <w:rPr>
          <w:i/>
        </w:rPr>
        <w:t>Fig.1. Registration</w:t>
      </w:r>
    </w:p>
    <w:p w14:paraId="75745CE7" w14:textId="77777777" w:rsidR="008D494B" w:rsidRDefault="008D494B" w:rsidP="008D494B">
      <w:pPr>
        <w:pStyle w:val="ListParagraph"/>
        <w:ind w:left="0"/>
        <w:rPr>
          <w:i/>
        </w:rPr>
      </w:pPr>
    </w:p>
    <w:p w14:paraId="6ABE3EDB" w14:textId="26AE373A" w:rsidR="00C25D19" w:rsidRDefault="00C25D19" w:rsidP="00C25D19">
      <w:pPr>
        <w:pStyle w:val="ListParagraph"/>
        <w:ind w:left="0"/>
        <w:jc w:val="both"/>
      </w:pPr>
      <w:r>
        <w:rPr>
          <w:noProof/>
        </w:rPr>
        <w:drawing>
          <wp:inline distT="0" distB="0" distL="0" distR="0" wp14:anchorId="0D84314A" wp14:editId="47E9057F">
            <wp:extent cx="2980690" cy="2327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0690" cy="2327275"/>
                    </a:xfrm>
                    <a:prstGeom prst="rect">
                      <a:avLst/>
                    </a:prstGeom>
                    <a:noFill/>
                    <a:ln>
                      <a:noFill/>
                    </a:ln>
                  </pic:spPr>
                </pic:pic>
              </a:graphicData>
            </a:graphic>
          </wp:inline>
        </w:drawing>
      </w:r>
    </w:p>
    <w:p w14:paraId="048961A6" w14:textId="46CBA602" w:rsidR="00C25D19" w:rsidRDefault="00C25D19" w:rsidP="00C25D19">
      <w:pPr>
        <w:pStyle w:val="ListParagraph"/>
        <w:ind w:left="0"/>
        <w:rPr>
          <w:i/>
        </w:rPr>
      </w:pPr>
      <w:r>
        <w:rPr>
          <w:i/>
        </w:rPr>
        <w:t>Fig.2. Login</w:t>
      </w:r>
    </w:p>
    <w:p w14:paraId="0DAC64E9" w14:textId="0C1D0C12" w:rsidR="00C25D19" w:rsidRDefault="00C25D19" w:rsidP="00C25D19">
      <w:pPr>
        <w:pStyle w:val="ListParagraph"/>
        <w:ind w:left="0"/>
        <w:rPr>
          <w:i/>
        </w:rPr>
      </w:pPr>
    </w:p>
    <w:p w14:paraId="5164D5A5" w14:textId="05167EE8" w:rsidR="008D494B" w:rsidRDefault="00047045" w:rsidP="00047045">
      <w:pPr>
        <w:pStyle w:val="ListParagraph"/>
        <w:ind w:left="0"/>
        <w:jc w:val="left"/>
        <w:rPr>
          <w:i/>
        </w:rPr>
      </w:pPr>
      <w:r>
        <w:rPr>
          <w:i/>
          <w:noProof/>
        </w:rPr>
        <w:drawing>
          <wp:inline distT="0" distB="0" distL="0" distR="0" wp14:anchorId="0D29E661" wp14:editId="599004D7">
            <wp:extent cx="2980690" cy="225615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0690" cy="2256155"/>
                    </a:xfrm>
                    <a:prstGeom prst="rect">
                      <a:avLst/>
                    </a:prstGeom>
                    <a:noFill/>
                    <a:ln>
                      <a:noFill/>
                    </a:ln>
                  </pic:spPr>
                </pic:pic>
              </a:graphicData>
            </a:graphic>
          </wp:inline>
        </w:drawing>
      </w:r>
    </w:p>
    <w:p w14:paraId="4B0F32BE" w14:textId="0E98201B" w:rsidR="00047045" w:rsidRDefault="00047045" w:rsidP="00047045">
      <w:pPr>
        <w:pStyle w:val="ListParagraph"/>
        <w:ind w:left="0"/>
        <w:rPr>
          <w:i/>
        </w:rPr>
      </w:pPr>
      <w:r>
        <w:rPr>
          <w:i/>
        </w:rPr>
        <w:t>Fig.3. Update Profile.</w:t>
      </w:r>
    </w:p>
    <w:p w14:paraId="39762AC9" w14:textId="77777777" w:rsidR="00047045" w:rsidRPr="00C25D19" w:rsidRDefault="00047045" w:rsidP="00047045">
      <w:pPr>
        <w:pStyle w:val="ListParagraph"/>
        <w:ind w:left="0"/>
        <w:jc w:val="left"/>
        <w:rPr>
          <w:i/>
        </w:rPr>
      </w:pPr>
    </w:p>
    <w:p w14:paraId="70CF03E0" w14:textId="77777777" w:rsidR="008D494B" w:rsidRDefault="00C25D19" w:rsidP="008D494B">
      <w:pPr>
        <w:pStyle w:val="ListParagraph"/>
        <w:numPr>
          <w:ilvl w:val="0"/>
          <w:numId w:val="15"/>
        </w:numPr>
        <w:ind w:left="360"/>
        <w:jc w:val="both"/>
      </w:pPr>
      <w:r>
        <w:t>Adding a New Bill:</w:t>
      </w:r>
    </w:p>
    <w:p w14:paraId="0229866D" w14:textId="719C19C9" w:rsidR="008D494B" w:rsidRDefault="00C25D19" w:rsidP="00E1557A">
      <w:pPr>
        <w:pStyle w:val="ListParagraph"/>
        <w:ind w:left="0" w:firstLine="720"/>
        <w:jc w:val="both"/>
      </w:pPr>
      <w:r>
        <w:t xml:space="preserve">The crux of the app is to allow users to add new bill and share these bill with other users to appropriately split the said bill. Creating a new bill is a multi-step procedure, </w:t>
      </w:r>
      <w:r w:rsidR="000C351D">
        <w:t>to</w:t>
      </w:r>
      <w:r>
        <w:t xml:space="preserve"> sa</w:t>
      </w:r>
      <w:r w:rsidR="000C351D">
        <w:t>tisfy the database constraints. Creating a bill is divided into 3 steps, adding a bill, adding items to that bill and sending the bill to the users the creator w</w:t>
      </w:r>
      <w:r w:rsidR="008D494B">
        <w:t xml:space="preserve">ishes to share the bill with. A new Bill is identified by its name, a description and the date. To add an item to a bill, mention the name and cost of the said item, then click “next”. After adding the last item click “done”. </w:t>
      </w:r>
      <w:r w:rsidR="00B058A2">
        <w:t>To send the bill to a specific person, select the person from the drop-down menu, and then click “send”. After sending to the last person click “done”.</w:t>
      </w:r>
      <w:r w:rsidR="008D494B">
        <w:t xml:space="preserve"> This is explained in the following screen-shots.</w:t>
      </w:r>
    </w:p>
    <w:p w14:paraId="18D061B3" w14:textId="329DBD46" w:rsidR="008D494B" w:rsidRDefault="008D494B" w:rsidP="008D494B">
      <w:r>
        <w:rPr>
          <w:noProof/>
        </w:rPr>
        <w:drawing>
          <wp:inline distT="0" distB="0" distL="0" distR="0" wp14:anchorId="493F6B09" wp14:editId="6A8605E9">
            <wp:extent cx="1749371" cy="2392878"/>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5612" cy="2401415"/>
                    </a:xfrm>
                    <a:prstGeom prst="rect">
                      <a:avLst/>
                    </a:prstGeom>
                    <a:noFill/>
                    <a:ln>
                      <a:noFill/>
                    </a:ln>
                  </pic:spPr>
                </pic:pic>
              </a:graphicData>
            </a:graphic>
          </wp:inline>
        </w:drawing>
      </w:r>
    </w:p>
    <w:p w14:paraId="6872E30B" w14:textId="525F9282" w:rsidR="008D494B" w:rsidRDefault="00047045" w:rsidP="008D494B">
      <w:pPr>
        <w:rPr>
          <w:i/>
        </w:rPr>
      </w:pPr>
      <w:r>
        <w:rPr>
          <w:i/>
        </w:rPr>
        <w:t>Fig.4</w:t>
      </w:r>
      <w:r w:rsidR="008D494B">
        <w:rPr>
          <w:i/>
        </w:rPr>
        <w:t>. New Bill</w:t>
      </w:r>
    </w:p>
    <w:p w14:paraId="5E2B1846" w14:textId="422E7544" w:rsidR="008D494B" w:rsidRDefault="008D494B" w:rsidP="008D494B">
      <w:pPr>
        <w:rPr>
          <w:i/>
        </w:rPr>
      </w:pPr>
      <w:r>
        <w:rPr>
          <w:i/>
          <w:noProof/>
        </w:rPr>
        <w:drawing>
          <wp:inline distT="0" distB="0" distL="0" distR="0" wp14:anchorId="470A3349" wp14:editId="31AE58F7">
            <wp:extent cx="2980690" cy="12528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0690" cy="1252855"/>
                    </a:xfrm>
                    <a:prstGeom prst="rect">
                      <a:avLst/>
                    </a:prstGeom>
                    <a:noFill/>
                    <a:ln>
                      <a:noFill/>
                    </a:ln>
                  </pic:spPr>
                </pic:pic>
              </a:graphicData>
            </a:graphic>
          </wp:inline>
        </w:drawing>
      </w:r>
    </w:p>
    <w:p w14:paraId="0B557BD0" w14:textId="369A1A2C" w:rsidR="008D494B" w:rsidRDefault="00047045" w:rsidP="008D494B">
      <w:pPr>
        <w:rPr>
          <w:i/>
        </w:rPr>
      </w:pPr>
      <w:r>
        <w:rPr>
          <w:i/>
        </w:rPr>
        <w:t>Fig.5</w:t>
      </w:r>
      <w:r w:rsidR="008D494B">
        <w:rPr>
          <w:i/>
        </w:rPr>
        <w:t>. Add Items</w:t>
      </w:r>
    </w:p>
    <w:p w14:paraId="01821F40" w14:textId="66060569" w:rsidR="008D494B" w:rsidRDefault="008D494B" w:rsidP="008D494B">
      <w:pPr>
        <w:rPr>
          <w:i/>
        </w:rPr>
      </w:pPr>
      <w:r>
        <w:rPr>
          <w:i/>
          <w:noProof/>
        </w:rPr>
        <w:lastRenderedPageBreak/>
        <w:drawing>
          <wp:inline distT="0" distB="0" distL="0" distR="0" wp14:anchorId="08C2BAA5" wp14:editId="6C9A95DE">
            <wp:extent cx="2980690" cy="13481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0690" cy="1348105"/>
                    </a:xfrm>
                    <a:prstGeom prst="rect">
                      <a:avLst/>
                    </a:prstGeom>
                    <a:noFill/>
                    <a:ln>
                      <a:noFill/>
                    </a:ln>
                  </pic:spPr>
                </pic:pic>
              </a:graphicData>
            </a:graphic>
          </wp:inline>
        </w:drawing>
      </w:r>
    </w:p>
    <w:p w14:paraId="339CAEEF" w14:textId="07797F0B" w:rsidR="008D494B" w:rsidRDefault="00047045" w:rsidP="008D494B">
      <w:pPr>
        <w:rPr>
          <w:i/>
        </w:rPr>
      </w:pPr>
      <w:r>
        <w:rPr>
          <w:i/>
        </w:rPr>
        <w:t>Fig.6</w:t>
      </w:r>
      <w:r w:rsidR="008D494B">
        <w:rPr>
          <w:i/>
        </w:rPr>
        <w:t>. Send Bill</w:t>
      </w:r>
    </w:p>
    <w:p w14:paraId="2B7FEE86" w14:textId="65EE6604" w:rsidR="008D494B" w:rsidRDefault="008D494B" w:rsidP="008D494B">
      <w:pPr>
        <w:jc w:val="left"/>
        <w:rPr>
          <w:i/>
        </w:rPr>
      </w:pPr>
    </w:p>
    <w:p w14:paraId="05CC9168" w14:textId="3C732D75" w:rsidR="008D494B" w:rsidRDefault="00B058A2" w:rsidP="007728A6">
      <w:pPr>
        <w:pStyle w:val="ListParagraph"/>
        <w:numPr>
          <w:ilvl w:val="0"/>
          <w:numId w:val="15"/>
        </w:numPr>
        <w:ind w:left="450" w:hanging="450"/>
        <w:jc w:val="left"/>
      </w:pPr>
      <w:r>
        <w:t>Fill a Bill Request:</w:t>
      </w:r>
    </w:p>
    <w:p w14:paraId="53589263" w14:textId="3A27838F" w:rsidR="00B058A2" w:rsidRDefault="00B058A2" w:rsidP="00002016">
      <w:pPr>
        <w:ind w:firstLine="450"/>
        <w:jc w:val="left"/>
      </w:pPr>
      <w:r>
        <w:t>If the user has certain bills sent to them, then the “Pending Bill Requests” label will indicate the number of bill requests the person has yet to fill. To fill a bill-request the user need to click on “View Requests” on the home screen. This will show all the pending bill requests. If the user chooses to participate in a bill, they should click on “Participate”, else “delete”</w:t>
      </w:r>
      <w:r w:rsidR="00002016">
        <w:t xml:space="preserve"> to delete the bill-request. </w:t>
      </w:r>
    </w:p>
    <w:p w14:paraId="5135B4C4" w14:textId="423A9A5A" w:rsidR="00B058A2" w:rsidRDefault="00B058A2" w:rsidP="00B058A2">
      <w:pPr>
        <w:ind w:firstLine="450"/>
        <w:jc w:val="left"/>
      </w:pPr>
      <w:r>
        <w:t>If the user chooses to participate in the bill, then the following screen will load, which will display all the item in that bill, allowing the user to choose, which item they wish to pay for.</w:t>
      </w:r>
    </w:p>
    <w:p w14:paraId="439C6E0B" w14:textId="6FEF4884" w:rsidR="00B058A2" w:rsidRDefault="001550EF" w:rsidP="001550EF">
      <w:r>
        <w:rPr>
          <w:noProof/>
        </w:rPr>
        <w:drawing>
          <wp:inline distT="0" distB="0" distL="0" distR="0" wp14:anchorId="52D21561" wp14:editId="0CE001F6">
            <wp:extent cx="2980690" cy="962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80690" cy="962025"/>
                    </a:xfrm>
                    <a:prstGeom prst="rect">
                      <a:avLst/>
                    </a:prstGeom>
                    <a:noFill/>
                    <a:ln>
                      <a:noFill/>
                    </a:ln>
                  </pic:spPr>
                </pic:pic>
              </a:graphicData>
            </a:graphic>
          </wp:inline>
        </w:drawing>
      </w:r>
    </w:p>
    <w:p w14:paraId="49BDD242" w14:textId="0822221A" w:rsidR="001550EF" w:rsidRDefault="00047045" w:rsidP="001550EF">
      <w:pPr>
        <w:rPr>
          <w:i/>
        </w:rPr>
      </w:pPr>
      <w:r>
        <w:rPr>
          <w:i/>
        </w:rPr>
        <w:t>Fig.7</w:t>
      </w:r>
      <w:r w:rsidR="001550EF">
        <w:rPr>
          <w:i/>
        </w:rPr>
        <w:t>. Item Selection</w:t>
      </w:r>
    </w:p>
    <w:p w14:paraId="4C5F0B49" w14:textId="77777777" w:rsidR="001550EF" w:rsidRPr="001550EF" w:rsidRDefault="001550EF" w:rsidP="001550EF">
      <w:pPr>
        <w:rPr>
          <w:i/>
        </w:rPr>
      </w:pPr>
    </w:p>
    <w:p w14:paraId="16A3B562" w14:textId="091E33D2" w:rsidR="001550EF" w:rsidRDefault="001550EF" w:rsidP="001550EF">
      <w:pPr>
        <w:ind w:firstLine="450"/>
        <w:jc w:val="left"/>
      </w:pPr>
      <w:r>
        <w:t>After the user is done selecting what items they wish to pay for they must click “Done”, this will load the home screen, with the update balance, i.e. how much they owe someone or how much someone owe them. Consider the following screen-shot as an example:</w:t>
      </w:r>
    </w:p>
    <w:p w14:paraId="66B6BAA1" w14:textId="7CFFC9F7" w:rsidR="001550EF" w:rsidRDefault="00C0038A" w:rsidP="001550EF">
      <w:pPr>
        <w:jc w:val="left"/>
      </w:pPr>
      <w:r>
        <w:rPr>
          <w:noProof/>
        </w:rPr>
        <w:drawing>
          <wp:inline distT="0" distB="0" distL="0" distR="0" wp14:anchorId="2E7FF79F" wp14:editId="5588D27C">
            <wp:extent cx="2980690" cy="196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80690" cy="1965325"/>
                    </a:xfrm>
                    <a:prstGeom prst="rect">
                      <a:avLst/>
                    </a:prstGeom>
                    <a:noFill/>
                    <a:ln>
                      <a:noFill/>
                    </a:ln>
                  </pic:spPr>
                </pic:pic>
              </a:graphicData>
            </a:graphic>
          </wp:inline>
        </w:drawing>
      </w:r>
    </w:p>
    <w:p w14:paraId="4672B38F" w14:textId="6A42A4CA" w:rsidR="001550EF" w:rsidRDefault="00047045" w:rsidP="001550EF">
      <w:pPr>
        <w:rPr>
          <w:i/>
        </w:rPr>
      </w:pPr>
      <w:r>
        <w:rPr>
          <w:i/>
        </w:rPr>
        <w:t>Fig.8</w:t>
      </w:r>
      <w:r w:rsidR="001550EF">
        <w:rPr>
          <w:i/>
        </w:rPr>
        <w:t>. User Homepage.</w:t>
      </w:r>
    </w:p>
    <w:p w14:paraId="1E800F88" w14:textId="7A7232CF" w:rsidR="00D94196" w:rsidRDefault="00D94196" w:rsidP="001550EF">
      <w:pPr>
        <w:rPr>
          <w:i/>
        </w:rPr>
      </w:pPr>
    </w:p>
    <w:p w14:paraId="0A1437A6" w14:textId="0916A994" w:rsidR="007728A6" w:rsidRPr="007728A6" w:rsidRDefault="007728A6" w:rsidP="007728A6">
      <w:pPr>
        <w:pStyle w:val="ListParagraph"/>
        <w:numPr>
          <w:ilvl w:val="0"/>
          <w:numId w:val="15"/>
        </w:numPr>
        <w:ind w:left="450" w:hanging="450"/>
        <w:jc w:val="left"/>
      </w:pPr>
      <w:r w:rsidRPr="007728A6">
        <w:t>Paying a Debt</w:t>
      </w:r>
      <w:r>
        <w:t>:</w:t>
      </w:r>
    </w:p>
    <w:p w14:paraId="71F8FFB0" w14:textId="708BC698" w:rsidR="001550EF" w:rsidRDefault="001550EF" w:rsidP="001550EF">
      <w:pPr>
        <w:ind w:firstLine="450"/>
        <w:jc w:val="both"/>
      </w:pPr>
      <w:r>
        <w:t xml:space="preserve">The user may choose to pay the debt they owe to some other </w:t>
      </w:r>
      <w:r w:rsidR="00D94196">
        <w:t>user;</w:t>
      </w:r>
      <w:r>
        <w:t xml:space="preserve"> however, they can’t pay unless all the bill requests sent by the creator of the bill have be filled by all the user to who the request was sent to.</w:t>
      </w:r>
      <w:r w:rsidR="007728A6">
        <w:t xml:space="preserve"> This is shown in Fig. 8.</w:t>
      </w:r>
      <w:r>
        <w:t xml:space="preserve"> Th</w:t>
      </w:r>
      <w:r w:rsidR="00D94196">
        <w:t>is ensures that the cost of the items is distributed fairly, and person paying first doesn’t have to pay more than the person paying later.</w:t>
      </w:r>
    </w:p>
    <w:p w14:paraId="4C1F8706" w14:textId="0570E110" w:rsidR="007728A6" w:rsidRDefault="00C0038A" w:rsidP="00553097">
      <w:pPr>
        <w:jc w:val="both"/>
        <w:rPr>
          <w:i/>
        </w:rPr>
      </w:pPr>
      <w:r>
        <w:rPr>
          <w:i/>
          <w:noProof/>
        </w:rPr>
        <w:drawing>
          <wp:inline distT="0" distB="0" distL="0" distR="0" wp14:anchorId="1F1D7420" wp14:editId="24DB203F">
            <wp:extent cx="2980690" cy="1959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80690" cy="1959610"/>
                    </a:xfrm>
                    <a:prstGeom prst="rect">
                      <a:avLst/>
                    </a:prstGeom>
                    <a:noFill/>
                    <a:ln>
                      <a:noFill/>
                    </a:ln>
                  </pic:spPr>
                </pic:pic>
              </a:graphicData>
            </a:graphic>
          </wp:inline>
        </w:drawing>
      </w:r>
    </w:p>
    <w:p w14:paraId="41B37AD7" w14:textId="22D015E3" w:rsidR="00553097" w:rsidRDefault="00047045" w:rsidP="00553097">
      <w:pPr>
        <w:rPr>
          <w:i/>
        </w:rPr>
      </w:pPr>
      <w:r>
        <w:rPr>
          <w:i/>
        </w:rPr>
        <w:t>Fig.9</w:t>
      </w:r>
      <w:r w:rsidR="00553097">
        <w:rPr>
          <w:i/>
        </w:rPr>
        <w:t>. Requests are remaining.</w:t>
      </w:r>
    </w:p>
    <w:p w14:paraId="27E925F8" w14:textId="77777777" w:rsidR="00553097" w:rsidRPr="007728A6" w:rsidRDefault="00553097" w:rsidP="00553097">
      <w:pPr>
        <w:rPr>
          <w:i/>
        </w:rPr>
      </w:pPr>
    </w:p>
    <w:p w14:paraId="2AEB057E" w14:textId="792BB8C8" w:rsidR="00D94196" w:rsidRDefault="00D94196" w:rsidP="001550EF">
      <w:pPr>
        <w:ind w:firstLine="450"/>
        <w:jc w:val="both"/>
      </w:pPr>
      <w:r>
        <w:t xml:space="preserve">Once all the bill-requests have been filled, a debtor can then click the “pay-debt” button and debt will be cleared. If A owes B some money, and B owes A some money, whoever owes more will see the “Pay Debt” button enabled and </w:t>
      </w:r>
      <w:r w:rsidR="007728A6">
        <w:t>the amount that they owe to the other user</w:t>
      </w:r>
      <w:r>
        <w:t>, on clicking the button, all the debts amongst A and B will be settled.</w:t>
      </w:r>
      <w:r w:rsidR="007728A6">
        <w:t xml:space="preserve"> This can be seen in Fig.7 and Fig 9.</w:t>
      </w:r>
    </w:p>
    <w:p w14:paraId="4F2A6E8C" w14:textId="59030415" w:rsidR="00553097" w:rsidRDefault="00C0038A" w:rsidP="00553097">
      <w:pPr>
        <w:jc w:val="both"/>
      </w:pPr>
      <w:r>
        <w:rPr>
          <w:noProof/>
        </w:rPr>
        <w:drawing>
          <wp:inline distT="0" distB="0" distL="0" distR="0" wp14:anchorId="1C2A2446" wp14:editId="7DCA67F4">
            <wp:extent cx="2980690" cy="2119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80690" cy="2119630"/>
                    </a:xfrm>
                    <a:prstGeom prst="rect">
                      <a:avLst/>
                    </a:prstGeom>
                    <a:noFill/>
                    <a:ln>
                      <a:noFill/>
                    </a:ln>
                  </pic:spPr>
                </pic:pic>
              </a:graphicData>
            </a:graphic>
          </wp:inline>
        </w:drawing>
      </w:r>
    </w:p>
    <w:p w14:paraId="78923572" w14:textId="4840FB7F" w:rsidR="00D94196" w:rsidRPr="00C0038A" w:rsidRDefault="00047045" w:rsidP="00C0038A">
      <w:pPr>
        <w:rPr>
          <w:i/>
        </w:rPr>
      </w:pPr>
      <w:r>
        <w:rPr>
          <w:i/>
        </w:rPr>
        <w:t>Fig. 10</w:t>
      </w:r>
      <w:r w:rsidR="00553097">
        <w:rPr>
          <w:i/>
        </w:rPr>
        <w:t>. After Paying a Debt</w:t>
      </w:r>
    </w:p>
    <w:p w14:paraId="1306B875" w14:textId="77777777" w:rsidR="00553097" w:rsidRDefault="00553097" w:rsidP="001550EF">
      <w:pPr>
        <w:ind w:firstLine="450"/>
        <w:jc w:val="both"/>
      </w:pPr>
    </w:p>
    <w:p w14:paraId="787E2BAB" w14:textId="4D9EC928" w:rsidR="00553097" w:rsidRDefault="00553097" w:rsidP="00553097">
      <w:pPr>
        <w:pStyle w:val="ListParagraph"/>
        <w:numPr>
          <w:ilvl w:val="0"/>
          <w:numId w:val="15"/>
        </w:numPr>
        <w:ind w:left="450" w:hanging="450"/>
        <w:jc w:val="both"/>
      </w:pPr>
      <w:r>
        <w:t>Managing Bills</w:t>
      </w:r>
    </w:p>
    <w:p w14:paraId="795B2FCE" w14:textId="4C7BFC2F" w:rsidR="00553097" w:rsidRDefault="00553097" w:rsidP="00553097">
      <w:pPr>
        <w:pStyle w:val="ListParagraph"/>
        <w:ind w:left="0" w:firstLine="450"/>
        <w:jc w:val="both"/>
      </w:pPr>
      <w:r>
        <w:t>Bills are primarily divided into two categories; the bills that a user created, and the user participated in. All these bills can be view or edited by clicking on “My Bills” on the user homepage.</w:t>
      </w:r>
    </w:p>
    <w:p w14:paraId="4B8670C3" w14:textId="47889EA8" w:rsidR="00553097" w:rsidRDefault="00553097" w:rsidP="00553097">
      <w:pPr>
        <w:pStyle w:val="ListParagraph"/>
        <w:ind w:left="0"/>
      </w:pPr>
      <w:r>
        <w:rPr>
          <w:noProof/>
        </w:rPr>
        <w:drawing>
          <wp:inline distT="0" distB="0" distL="0" distR="0" wp14:anchorId="3B3ABF3E" wp14:editId="59DE7DB0">
            <wp:extent cx="2039369" cy="2416629"/>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8333" cy="2427251"/>
                    </a:xfrm>
                    <a:prstGeom prst="rect">
                      <a:avLst/>
                    </a:prstGeom>
                    <a:noFill/>
                    <a:ln>
                      <a:noFill/>
                    </a:ln>
                  </pic:spPr>
                </pic:pic>
              </a:graphicData>
            </a:graphic>
          </wp:inline>
        </w:drawing>
      </w:r>
    </w:p>
    <w:p w14:paraId="5F3B6513" w14:textId="5170203D" w:rsidR="00553097" w:rsidRDefault="00AA5A4A" w:rsidP="00553097">
      <w:pPr>
        <w:pStyle w:val="ListParagraph"/>
        <w:ind w:left="0"/>
        <w:rPr>
          <w:i/>
        </w:rPr>
      </w:pPr>
      <w:r>
        <w:rPr>
          <w:i/>
        </w:rPr>
        <w:t>Fig.11</w:t>
      </w:r>
      <w:r w:rsidR="00553097">
        <w:rPr>
          <w:i/>
        </w:rPr>
        <w:t>. My Bills</w:t>
      </w:r>
    </w:p>
    <w:p w14:paraId="1C3FB6C8" w14:textId="77777777" w:rsidR="00AA5A4A" w:rsidRPr="00553097" w:rsidRDefault="00AA5A4A" w:rsidP="00553097">
      <w:pPr>
        <w:pStyle w:val="ListParagraph"/>
        <w:ind w:left="0"/>
        <w:rPr>
          <w:i/>
        </w:rPr>
      </w:pPr>
    </w:p>
    <w:p w14:paraId="1DDCAEB0" w14:textId="21D2BBD9" w:rsidR="009A4210" w:rsidRDefault="00553097" w:rsidP="00553097">
      <w:pPr>
        <w:pStyle w:val="ListParagraph"/>
        <w:ind w:left="0" w:firstLine="450"/>
        <w:jc w:val="both"/>
      </w:pPr>
      <w:r>
        <w:t xml:space="preserve"> Then the user has the option of viewing/ editing the bill that they created, or the bill that they participated.</w:t>
      </w:r>
      <w:r w:rsidR="004B30D8">
        <w:t xml:space="preserve"> </w:t>
      </w:r>
      <w:r w:rsidR="004B30D8">
        <w:lastRenderedPageBreak/>
        <w:t xml:space="preserve">Either of which can be done clicking on the appropriate button.  If the user selects “Created Bills” then they can </w:t>
      </w:r>
      <w:r w:rsidR="009A4210">
        <w:t xml:space="preserve">see all the bill they created. And hence, they will have access to </w:t>
      </w:r>
      <w:r w:rsidR="004B30D8">
        <w:t xml:space="preserve">update the name, date, description of </w:t>
      </w:r>
      <w:r w:rsidR="009A4210">
        <w:t xml:space="preserve">each </w:t>
      </w:r>
      <w:r w:rsidR="004B30D8">
        <w:t>bill</w:t>
      </w:r>
      <w:r w:rsidR="009A4210">
        <w:t xml:space="preserve">, </w:t>
      </w:r>
      <w:r w:rsidR="009A4210">
        <w:t>as well as the items and their cost</w:t>
      </w:r>
      <w:r w:rsidR="009A4210">
        <w:t>,</w:t>
      </w:r>
      <w:r w:rsidR="004B30D8">
        <w:t xml:space="preserve"> and update the user</w:t>
      </w:r>
      <w:r w:rsidR="009A4210">
        <w:t>s</w:t>
      </w:r>
      <w:r w:rsidR="004B30D8">
        <w:t xml:space="preserve"> with who the bill was shared with</w:t>
      </w:r>
      <w:r w:rsidR="009A4210">
        <w:t>.</w:t>
      </w:r>
    </w:p>
    <w:p w14:paraId="5F97D1C1" w14:textId="44BF0217" w:rsidR="00553097" w:rsidRDefault="004B30D8" w:rsidP="00553097">
      <w:pPr>
        <w:pStyle w:val="ListParagraph"/>
        <w:ind w:left="0" w:firstLine="450"/>
        <w:jc w:val="both"/>
      </w:pPr>
      <w:r>
        <w:t>If the user selects “Participated Bill”, then the user can</w:t>
      </w:r>
      <w:r w:rsidR="009A4210">
        <w:t xml:space="preserve"> see all the bills that they chose to participate in, and hence can</w:t>
      </w:r>
      <w:r>
        <w:t xml:space="preserve"> update their participation in </w:t>
      </w:r>
      <w:r w:rsidR="009A4210">
        <w:t>each of those</w:t>
      </w:r>
      <w:r>
        <w:t xml:space="preserve"> bill</w:t>
      </w:r>
      <w:r w:rsidR="009A4210">
        <w:t>s</w:t>
      </w:r>
      <w:r w:rsidR="00AA5A4A">
        <w:t>. Examples are shown in Fig. 12</w:t>
      </w:r>
      <w:r>
        <w:t xml:space="preserve"> </w:t>
      </w:r>
      <w:r w:rsidR="00AA5A4A">
        <w:t>through Fig. 17</w:t>
      </w:r>
      <w:r>
        <w:t>.</w:t>
      </w:r>
    </w:p>
    <w:p w14:paraId="356FF67A" w14:textId="20216853" w:rsidR="004B30D8" w:rsidRDefault="004B30D8" w:rsidP="004B30D8">
      <w:pPr>
        <w:pStyle w:val="ListParagraph"/>
        <w:ind w:left="0"/>
        <w:jc w:val="both"/>
      </w:pPr>
      <w:r>
        <w:rPr>
          <w:noProof/>
        </w:rPr>
        <w:drawing>
          <wp:inline distT="0" distB="0" distL="0" distR="0" wp14:anchorId="0DF53351" wp14:editId="6AEFDC16">
            <wp:extent cx="2986405" cy="1116330"/>
            <wp:effectExtent l="0" t="0" r="444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86405" cy="1116330"/>
                    </a:xfrm>
                    <a:prstGeom prst="rect">
                      <a:avLst/>
                    </a:prstGeom>
                    <a:noFill/>
                    <a:ln>
                      <a:noFill/>
                    </a:ln>
                  </pic:spPr>
                </pic:pic>
              </a:graphicData>
            </a:graphic>
          </wp:inline>
        </w:drawing>
      </w:r>
    </w:p>
    <w:p w14:paraId="3CABEBDA" w14:textId="4F1D1D30" w:rsidR="004B30D8" w:rsidDel="00EA620D" w:rsidRDefault="00AA5A4A" w:rsidP="00EA620D">
      <w:pPr>
        <w:pStyle w:val="ListParagraph"/>
        <w:ind w:left="0"/>
        <w:rPr>
          <w:del w:id="0" w:author="Prateek Pisat" w:date="2018-08-09T19:14:00Z"/>
          <w:i/>
        </w:rPr>
      </w:pPr>
      <w:r>
        <w:rPr>
          <w:i/>
        </w:rPr>
        <w:t>Fig.12</w:t>
      </w:r>
      <w:r w:rsidR="004B30D8">
        <w:rPr>
          <w:i/>
        </w:rPr>
        <w:t>. View/ Update Created Bills.</w:t>
      </w:r>
    </w:p>
    <w:p w14:paraId="3FC01B7A" w14:textId="77777777" w:rsidR="00EA620D" w:rsidRDefault="00EA620D" w:rsidP="00EA620D">
      <w:pPr>
        <w:pStyle w:val="ListParagraph"/>
        <w:ind w:left="0"/>
        <w:rPr>
          <w:ins w:id="1" w:author="Prateek Pisat" w:date="2018-08-09T19:14:00Z"/>
          <w:i/>
        </w:rPr>
      </w:pPr>
    </w:p>
    <w:p w14:paraId="1BEEDF33" w14:textId="35F56857" w:rsidR="00002016" w:rsidRDefault="00002016" w:rsidP="00EB72F0">
      <w:pPr>
        <w:pStyle w:val="ListParagraph"/>
        <w:ind w:left="0"/>
        <w:rPr>
          <w:i/>
        </w:rPr>
      </w:pPr>
    </w:p>
    <w:p w14:paraId="22B0B004" w14:textId="44B3357A" w:rsidR="00002016" w:rsidRDefault="00C0038A" w:rsidP="00002016">
      <w:pPr>
        <w:pStyle w:val="ListParagraph"/>
        <w:ind w:left="0"/>
        <w:rPr>
          <w:i/>
        </w:rPr>
      </w:pPr>
      <w:r>
        <w:rPr>
          <w:i/>
          <w:noProof/>
        </w:rPr>
        <w:drawing>
          <wp:inline distT="0" distB="0" distL="0" distR="0" wp14:anchorId="1D763300" wp14:editId="44F699B8">
            <wp:extent cx="1603168" cy="27466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08727" cy="2756154"/>
                    </a:xfrm>
                    <a:prstGeom prst="rect">
                      <a:avLst/>
                    </a:prstGeom>
                    <a:noFill/>
                    <a:ln>
                      <a:noFill/>
                    </a:ln>
                  </pic:spPr>
                </pic:pic>
              </a:graphicData>
            </a:graphic>
          </wp:inline>
        </w:drawing>
      </w:r>
    </w:p>
    <w:p w14:paraId="6F5AC13D" w14:textId="19C2A281" w:rsidR="00002016" w:rsidRDefault="00AA5A4A" w:rsidP="00002016">
      <w:pPr>
        <w:pStyle w:val="ListParagraph"/>
        <w:ind w:left="0"/>
        <w:rPr>
          <w:i/>
        </w:rPr>
      </w:pPr>
      <w:r>
        <w:rPr>
          <w:i/>
        </w:rPr>
        <w:t>Fig.13</w:t>
      </w:r>
      <w:r w:rsidR="00002016">
        <w:rPr>
          <w:i/>
        </w:rPr>
        <w:t>. Update Bill.</w:t>
      </w:r>
    </w:p>
    <w:p w14:paraId="5AE0E3B0" w14:textId="008BB2F4" w:rsidR="00AA5A4A" w:rsidRDefault="00AA5A4A" w:rsidP="00AA5A4A">
      <w:pPr>
        <w:pStyle w:val="ListParagraph"/>
        <w:ind w:left="0"/>
        <w:jc w:val="left"/>
        <w:rPr>
          <w:i/>
        </w:rPr>
      </w:pPr>
    </w:p>
    <w:p w14:paraId="0A5CF038" w14:textId="03A9D0A7" w:rsidR="00AA5A4A" w:rsidRDefault="00AA5A4A" w:rsidP="00AA5A4A">
      <w:pPr>
        <w:pStyle w:val="ListParagraph"/>
        <w:ind w:left="0"/>
        <w:jc w:val="left"/>
        <w:rPr>
          <w:i/>
        </w:rPr>
      </w:pPr>
      <w:r>
        <w:rPr>
          <w:i/>
          <w:noProof/>
        </w:rPr>
        <w:drawing>
          <wp:inline distT="0" distB="0" distL="0" distR="0" wp14:anchorId="7590D3B3" wp14:editId="54FF6C92">
            <wp:extent cx="2980690" cy="11163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80690" cy="1116330"/>
                    </a:xfrm>
                    <a:prstGeom prst="rect">
                      <a:avLst/>
                    </a:prstGeom>
                    <a:noFill/>
                    <a:ln>
                      <a:noFill/>
                    </a:ln>
                  </pic:spPr>
                </pic:pic>
              </a:graphicData>
            </a:graphic>
          </wp:inline>
        </w:drawing>
      </w:r>
    </w:p>
    <w:p w14:paraId="24B64D4B" w14:textId="19E55C3F" w:rsidR="00AA5A4A" w:rsidRDefault="00AA5A4A" w:rsidP="00AA5A4A">
      <w:pPr>
        <w:pStyle w:val="ListParagraph"/>
        <w:ind w:left="0"/>
        <w:rPr>
          <w:i/>
        </w:rPr>
      </w:pPr>
      <w:r>
        <w:rPr>
          <w:i/>
        </w:rPr>
        <w:t>Fig.14. Update Bill Items.</w:t>
      </w:r>
    </w:p>
    <w:p w14:paraId="78F0CB52" w14:textId="48B4F37D" w:rsidR="00002016" w:rsidRDefault="00002016" w:rsidP="00002016">
      <w:pPr>
        <w:pStyle w:val="ListParagraph"/>
        <w:ind w:left="0"/>
        <w:rPr>
          <w:i/>
        </w:rPr>
      </w:pPr>
    </w:p>
    <w:p w14:paraId="60EDCF0F" w14:textId="53783245" w:rsidR="00002016" w:rsidRDefault="00047045" w:rsidP="00002016">
      <w:pPr>
        <w:pStyle w:val="ListParagraph"/>
        <w:ind w:left="0"/>
        <w:jc w:val="left"/>
        <w:rPr>
          <w:i/>
        </w:rPr>
      </w:pPr>
      <w:r>
        <w:rPr>
          <w:i/>
          <w:noProof/>
        </w:rPr>
        <w:drawing>
          <wp:inline distT="0" distB="0" distL="0" distR="0" wp14:anchorId="19E7492A" wp14:editId="51736861">
            <wp:extent cx="2980690" cy="118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80690" cy="1187450"/>
                    </a:xfrm>
                    <a:prstGeom prst="rect">
                      <a:avLst/>
                    </a:prstGeom>
                    <a:noFill/>
                    <a:ln>
                      <a:noFill/>
                    </a:ln>
                  </pic:spPr>
                </pic:pic>
              </a:graphicData>
            </a:graphic>
          </wp:inline>
        </w:drawing>
      </w:r>
    </w:p>
    <w:p w14:paraId="7A2698BB" w14:textId="1784F538" w:rsidR="00002016" w:rsidRDefault="00AA5A4A" w:rsidP="00002016">
      <w:pPr>
        <w:pStyle w:val="ListParagraph"/>
        <w:ind w:left="0"/>
        <w:rPr>
          <w:i/>
        </w:rPr>
      </w:pPr>
      <w:r>
        <w:rPr>
          <w:i/>
        </w:rPr>
        <w:t>Fig.15</w:t>
      </w:r>
      <w:r w:rsidR="00002016">
        <w:rPr>
          <w:i/>
        </w:rPr>
        <w:t xml:space="preserve">. Update Bill </w:t>
      </w:r>
      <w:r w:rsidR="00BF2FE9">
        <w:rPr>
          <w:i/>
        </w:rPr>
        <w:t>Participation (</w:t>
      </w:r>
      <w:r w:rsidR="00002016">
        <w:rPr>
          <w:i/>
        </w:rPr>
        <w:t>The users the bill was shared with)</w:t>
      </w:r>
    </w:p>
    <w:p w14:paraId="502F20FE" w14:textId="77777777" w:rsidR="00002016" w:rsidRDefault="00002016" w:rsidP="00002016">
      <w:pPr>
        <w:pStyle w:val="ListParagraph"/>
        <w:ind w:left="0"/>
        <w:rPr>
          <w:i/>
        </w:rPr>
      </w:pPr>
    </w:p>
    <w:p w14:paraId="482F7110" w14:textId="77777777" w:rsidR="00002016" w:rsidRDefault="00002016">
      <w:pPr>
        <w:pStyle w:val="ListParagraph"/>
        <w:ind w:left="0"/>
        <w:jc w:val="left"/>
        <w:rPr>
          <w:ins w:id="2" w:author="Prateek Pisat" w:date="2018-08-09T19:15:00Z"/>
        </w:rPr>
        <w:pPrChange w:id="3" w:author="Prateek Pisat" w:date="2018-08-09T19:14:00Z">
          <w:pPr>
            <w:pStyle w:val="ListParagraph"/>
            <w:ind w:left="0"/>
          </w:pPr>
        </w:pPrChange>
      </w:pPr>
      <w:ins w:id="4" w:author="Prateek Pisat" w:date="2018-08-09T19:14:00Z">
        <w:r>
          <w:rPr>
            <w:noProof/>
          </w:rPr>
          <w:drawing>
            <wp:inline distT="0" distB="0" distL="0" distR="0" wp14:anchorId="37E6FB1F" wp14:editId="333CAFAD">
              <wp:extent cx="2981960" cy="112585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81960" cy="1125855"/>
                      </a:xfrm>
                      <a:prstGeom prst="rect">
                        <a:avLst/>
                      </a:prstGeom>
                      <a:noFill/>
                      <a:ln>
                        <a:noFill/>
                      </a:ln>
                    </pic:spPr>
                  </pic:pic>
                </a:graphicData>
              </a:graphic>
            </wp:inline>
          </w:drawing>
        </w:r>
      </w:ins>
    </w:p>
    <w:p w14:paraId="5F115B43" w14:textId="50F46649" w:rsidR="00002016" w:rsidRDefault="00AA5A4A" w:rsidP="00002016">
      <w:pPr>
        <w:pStyle w:val="ListParagraph"/>
        <w:ind w:left="0"/>
        <w:rPr>
          <w:i/>
        </w:rPr>
      </w:pPr>
      <w:r>
        <w:rPr>
          <w:i/>
        </w:rPr>
        <w:t>Fig.16</w:t>
      </w:r>
      <w:r w:rsidR="00002016">
        <w:rPr>
          <w:i/>
        </w:rPr>
        <w:t>. View/ Update Participation</w:t>
      </w:r>
    </w:p>
    <w:p w14:paraId="71597BA9" w14:textId="10E9FE7B" w:rsidR="00002016" w:rsidRDefault="00002016" w:rsidP="00002016">
      <w:pPr>
        <w:pStyle w:val="ListParagraph"/>
        <w:ind w:left="0"/>
        <w:rPr>
          <w:i/>
        </w:rPr>
      </w:pPr>
    </w:p>
    <w:p w14:paraId="7BD4605D" w14:textId="58BC54FD" w:rsidR="00002016" w:rsidRDefault="00002016" w:rsidP="00002016">
      <w:pPr>
        <w:pStyle w:val="ListParagraph"/>
        <w:ind w:left="0"/>
        <w:jc w:val="left"/>
        <w:rPr>
          <w:i/>
        </w:rPr>
      </w:pPr>
      <w:r>
        <w:rPr>
          <w:i/>
          <w:noProof/>
        </w:rPr>
        <w:drawing>
          <wp:inline distT="0" distB="0" distL="0" distR="0" wp14:anchorId="4F69F119" wp14:editId="329CEC3C">
            <wp:extent cx="2980690" cy="9740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80690" cy="974090"/>
                    </a:xfrm>
                    <a:prstGeom prst="rect">
                      <a:avLst/>
                    </a:prstGeom>
                    <a:noFill/>
                    <a:ln>
                      <a:noFill/>
                    </a:ln>
                  </pic:spPr>
                </pic:pic>
              </a:graphicData>
            </a:graphic>
          </wp:inline>
        </w:drawing>
      </w:r>
    </w:p>
    <w:p w14:paraId="4C15541D" w14:textId="27CFF8F1" w:rsidR="00002016" w:rsidRDefault="00AA5A4A" w:rsidP="00002016">
      <w:pPr>
        <w:pStyle w:val="ListParagraph"/>
        <w:ind w:left="0"/>
        <w:rPr>
          <w:i/>
        </w:rPr>
      </w:pPr>
      <w:r>
        <w:rPr>
          <w:i/>
        </w:rPr>
        <w:t>Fig.17</w:t>
      </w:r>
      <w:r w:rsidR="00002016">
        <w:rPr>
          <w:i/>
        </w:rPr>
        <w:t xml:space="preserve">. Update Item Participation. </w:t>
      </w:r>
    </w:p>
    <w:p w14:paraId="71D29518" w14:textId="1D81CC05" w:rsidR="00EB72F0" w:rsidRDefault="00EB72F0" w:rsidP="00EB72F0">
      <w:pPr>
        <w:pStyle w:val="ListParagraph"/>
        <w:ind w:left="0"/>
        <w:jc w:val="left"/>
      </w:pPr>
    </w:p>
    <w:p w14:paraId="684A829D" w14:textId="73256A78" w:rsidR="00EB72F0" w:rsidRDefault="00EB72F0" w:rsidP="00E1557A">
      <w:pPr>
        <w:pStyle w:val="ListParagraph"/>
        <w:numPr>
          <w:ilvl w:val="0"/>
          <w:numId w:val="15"/>
        </w:numPr>
        <w:ind w:left="450" w:hanging="450"/>
        <w:jc w:val="both"/>
      </w:pPr>
      <w:r>
        <w:t>Setting a Budget:</w:t>
      </w:r>
    </w:p>
    <w:p w14:paraId="7D726897" w14:textId="54F5D614" w:rsidR="00EB72F0" w:rsidRDefault="00EB72F0" w:rsidP="00E1557A">
      <w:pPr>
        <w:pStyle w:val="ListParagraph"/>
        <w:ind w:left="0" w:firstLine="450"/>
        <w:jc w:val="both"/>
      </w:pPr>
      <w:r>
        <w:t xml:space="preserve">Each user can set a budget. If the spending if the user, exceed the budget then user home page will display a message indicating that user’s spending is more than what they intended to. This is clearly show in Fig.8. </w:t>
      </w:r>
    </w:p>
    <w:p w14:paraId="7622AE7B" w14:textId="597DC87B" w:rsidR="00EB72F0" w:rsidRDefault="00EB72F0" w:rsidP="00E1557A">
      <w:pPr>
        <w:pStyle w:val="ListParagraph"/>
        <w:ind w:left="0" w:firstLine="450"/>
        <w:jc w:val="both"/>
      </w:pPr>
      <w:r>
        <w:t>To set or update the budget, the user need to click on the “Set Budget” button on the home page. The user will see the following screen:</w:t>
      </w:r>
    </w:p>
    <w:p w14:paraId="4980EAC1" w14:textId="1743C70C" w:rsidR="00EB72F0" w:rsidRDefault="00EB72F0" w:rsidP="00E1557A">
      <w:pPr>
        <w:pStyle w:val="ListParagraph"/>
        <w:ind w:left="0" w:hanging="90"/>
        <w:jc w:val="both"/>
      </w:pPr>
      <w:r>
        <w:rPr>
          <w:noProof/>
        </w:rPr>
        <w:drawing>
          <wp:inline distT="0" distB="0" distL="0" distR="0" wp14:anchorId="5F187C9A" wp14:editId="2A5B9A86">
            <wp:extent cx="3041337" cy="1811585"/>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53442" cy="1818795"/>
                    </a:xfrm>
                    <a:prstGeom prst="rect">
                      <a:avLst/>
                    </a:prstGeom>
                    <a:noFill/>
                    <a:ln>
                      <a:noFill/>
                    </a:ln>
                  </pic:spPr>
                </pic:pic>
              </a:graphicData>
            </a:graphic>
          </wp:inline>
        </w:drawing>
      </w:r>
    </w:p>
    <w:p w14:paraId="1E37CBF6" w14:textId="7AAFE3CA" w:rsidR="00EB72F0" w:rsidRDefault="00AA5A4A" w:rsidP="00E1557A">
      <w:pPr>
        <w:pStyle w:val="ListParagraph"/>
        <w:ind w:left="0" w:hanging="90"/>
        <w:rPr>
          <w:i/>
        </w:rPr>
      </w:pPr>
      <w:r>
        <w:rPr>
          <w:i/>
        </w:rPr>
        <w:t>Fig.18</w:t>
      </w:r>
      <w:r w:rsidR="00EB72F0">
        <w:rPr>
          <w:i/>
        </w:rPr>
        <w:t>. User Budget.</w:t>
      </w:r>
    </w:p>
    <w:p w14:paraId="02E519A8" w14:textId="2A15F848" w:rsidR="00EB72F0" w:rsidRDefault="00EB72F0" w:rsidP="00E1557A">
      <w:pPr>
        <w:pStyle w:val="ListParagraph"/>
        <w:ind w:left="0" w:hanging="90"/>
        <w:jc w:val="both"/>
      </w:pPr>
    </w:p>
    <w:p w14:paraId="27E2A91E" w14:textId="7DFB9BC5" w:rsidR="00EB72F0" w:rsidRDefault="00EB72F0" w:rsidP="00E1557A">
      <w:pPr>
        <w:pStyle w:val="ListParagraph"/>
        <w:ind w:left="0" w:firstLine="450"/>
        <w:jc w:val="both"/>
      </w:pPr>
      <w:r>
        <w:t xml:space="preserve">Here the user can set or update their previously set budget. Additionally, a Pie-Chart of the user’s spending for that month, is show to the right. </w:t>
      </w:r>
      <w:r w:rsidR="00E1557A">
        <w:t>This provides a quick way for the user to identify what item are they spending more on.</w:t>
      </w:r>
    </w:p>
    <w:p w14:paraId="7C2483E5" w14:textId="42E8598F" w:rsidR="00D94196" w:rsidRPr="001550EF" w:rsidRDefault="00D94196" w:rsidP="007D3389">
      <w:pPr>
        <w:jc w:val="both"/>
      </w:pPr>
    </w:p>
    <w:p w14:paraId="52B45E6C" w14:textId="16CDC3A3" w:rsidR="00256C45" w:rsidRDefault="00256C45" w:rsidP="00256C45">
      <w:pPr>
        <w:pStyle w:val="Heading1"/>
        <w:numPr>
          <w:ilvl w:val="0"/>
          <w:numId w:val="7"/>
        </w:numPr>
        <w:spacing w:before="0" w:after="20"/>
      </w:pPr>
      <w:r>
        <w:t>Use cases</w:t>
      </w:r>
    </w:p>
    <w:p w14:paraId="6FFF1AE9" w14:textId="5A170D4A" w:rsidR="003C15E2" w:rsidRDefault="003C15E2" w:rsidP="00EB72F0">
      <w:pPr>
        <w:ind w:firstLine="450"/>
        <w:jc w:val="both"/>
      </w:pPr>
      <w:r>
        <w:t>As mentioned in the description, this app/ Project is for friends/ roommates to keep track of expenses, and ensure that every bill is split equally, and everyone gets paid.</w:t>
      </w:r>
    </w:p>
    <w:p w14:paraId="41D26A29" w14:textId="3E856DCD" w:rsidR="003C15E2" w:rsidRDefault="003C15E2" w:rsidP="00EB72F0">
      <w:pPr>
        <w:ind w:firstLine="450"/>
        <w:jc w:val="both"/>
      </w:pPr>
      <w:r>
        <w:t>Additionally, this app can also be used for maintaining a budget, to keep track of the money spent that month, and what items was the money spent on.</w:t>
      </w:r>
    </w:p>
    <w:p w14:paraId="225048A7" w14:textId="43C042E0" w:rsidR="00256C45" w:rsidRPr="00256C45" w:rsidRDefault="003C15E2" w:rsidP="00EB72F0">
      <w:pPr>
        <w:ind w:firstLine="450"/>
        <w:jc w:val="both"/>
      </w:pPr>
      <w:r>
        <w:t>The app can also be used as a general record of all the bills that we generated by a user.</w:t>
      </w:r>
    </w:p>
    <w:p w14:paraId="56A35302" w14:textId="77777777" w:rsidR="00256C45" w:rsidRPr="00256C45" w:rsidRDefault="00256C45" w:rsidP="00256C45"/>
    <w:p w14:paraId="6BEBA3DE" w14:textId="6AD0F40F" w:rsidR="00DB4AAE" w:rsidRDefault="00256C45" w:rsidP="00256C45">
      <w:pPr>
        <w:pStyle w:val="Heading5"/>
        <w:numPr>
          <w:ilvl w:val="0"/>
          <w:numId w:val="7"/>
        </w:numPr>
        <w:spacing w:before="0" w:after="20"/>
      </w:pPr>
      <w:r>
        <w:t xml:space="preserve"> Technical Specifications</w:t>
      </w:r>
    </w:p>
    <w:p w14:paraId="6C27A9C0" w14:textId="2F771565" w:rsidR="006A6FBA" w:rsidRDefault="00256C45" w:rsidP="003C15E2">
      <w:pPr>
        <w:pStyle w:val="BodyText"/>
        <w:tabs>
          <w:tab w:val="clear" w:pos="288"/>
        </w:tabs>
        <w:spacing w:after="20"/>
        <w:ind w:firstLine="450"/>
        <w:rPr>
          <w:lang w:val="en-US"/>
        </w:rPr>
      </w:pPr>
      <w:r>
        <w:rPr>
          <w:lang w:val="en-US"/>
        </w:rPr>
        <w:t>The Technical Specifications under which the app was developed:</w:t>
      </w:r>
    </w:p>
    <w:p w14:paraId="095F88FF" w14:textId="77777777" w:rsidR="003C15E2" w:rsidRDefault="00256C45" w:rsidP="003C15E2">
      <w:pPr>
        <w:pStyle w:val="BodyText"/>
        <w:numPr>
          <w:ilvl w:val="0"/>
          <w:numId w:val="13"/>
        </w:numPr>
        <w:tabs>
          <w:tab w:val="clear" w:pos="288"/>
          <w:tab w:val="left" w:pos="270"/>
        </w:tabs>
        <w:spacing w:after="20"/>
        <w:ind w:left="360" w:firstLine="0"/>
        <w:rPr>
          <w:lang w:val="en-US"/>
        </w:rPr>
      </w:pPr>
      <w:r w:rsidRPr="003C15E2">
        <w:rPr>
          <w:lang w:val="en-US"/>
        </w:rPr>
        <w:t>DBMS: MySQL. Version 8.0</w:t>
      </w:r>
    </w:p>
    <w:p w14:paraId="11C6FCA9" w14:textId="77777777" w:rsidR="003C15E2" w:rsidRDefault="00256C45" w:rsidP="003C15E2">
      <w:pPr>
        <w:pStyle w:val="BodyText"/>
        <w:numPr>
          <w:ilvl w:val="0"/>
          <w:numId w:val="13"/>
        </w:numPr>
        <w:tabs>
          <w:tab w:val="clear" w:pos="288"/>
          <w:tab w:val="left" w:pos="270"/>
        </w:tabs>
        <w:spacing w:after="20"/>
        <w:ind w:left="360" w:firstLine="0"/>
        <w:rPr>
          <w:lang w:val="en-US"/>
        </w:rPr>
      </w:pPr>
      <w:r w:rsidRPr="003C15E2">
        <w:rPr>
          <w:lang w:val="en-US"/>
        </w:rPr>
        <w:t>Backend: Java. Version 1.7+</w:t>
      </w:r>
    </w:p>
    <w:p w14:paraId="4CDFF42E" w14:textId="77777777" w:rsidR="003C15E2" w:rsidRDefault="00256C45" w:rsidP="003C15E2">
      <w:pPr>
        <w:pStyle w:val="BodyText"/>
        <w:numPr>
          <w:ilvl w:val="0"/>
          <w:numId w:val="13"/>
        </w:numPr>
        <w:tabs>
          <w:tab w:val="clear" w:pos="288"/>
          <w:tab w:val="left" w:pos="270"/>
        </w:tabs>
        <w:spacing w:after="20"/>
        <w:ind w:left="360" w:firstLine="0"/>
        <w:rPr>
          <w:lang w:val="en-US"/>
        </w:rPr>
      </w:pPr>
      <w:r w:rsidRPr="003C15E2">
        <w:rPr>
          <w:lang w:val="en-US"/>
        </w:rPr>
        <w:t>Frontend: Java Swing Applet.</w:t>
      </w:r>
    </w:p>
    <w:p w14:paraId="05B52A2A" w14:textId="77777777" w:rsidR="003C15E2" w:rsidRDefault="00256C45" w:rsidP="003C15E2">
      <w:pPr>
        <w:pStyle w:val="BodyText"/>
        <w:numPr>
          <w:ilvl w:val="0"/>
          <w:numId w:val="13"/>
        </w:numPr>
        <w:tabs>
          <w:tab w:val="clear" w:pos="288"/>
          <w:tab w:val="left" w:pos="270"/>
        </w:tabs>
        <w:spacing w:after="20"/>
        <w:ind w:left="360" w:firstLine="0"/>
        <w:rPr>
          <w:lang w:val="en-US"/>
        </w:rPr>
      </w:pPr>
      <w:r w:rsidRPr="003C15E2">
        <w:rPr>
          <w:lang w:val="en-US"/>
        </w:rPr>
        <w:lastRenderedPageBreak/>
        <w:t>Libraries:</w:t>
      </w:r>
    </w:p>
    <w:p w14:paraId="44AC6997" w14:textId="77777777" w:rsidR="003C15E2" w:rsidRDefault="00256C45" w:rsidP="003C15E2">
      <w:pPr>
        <w:pStyle w:val="BodyText"/>
        <w:numPr>
          <w:ilvl w:val="1"/>
          <w:numId w:val="13"/>
        </w:numPr>
        <w:tabs>
          <w:tab w:val="clear" w:pos="288"/>
          <w:tab w:val="left" w:pos="270"/>
        </w:tabs>
        <w:spacing w:after="20"/>
        <w:ind w:left="810" w:firstLine="360"/>
        <w:rPr>
          <w:lang w:val="en-US"/>
        </w:rPr>
      </w:pPr>
      <w:r w:rsidRPr="003C15E2">
        <w:rPr>
          <w:lang w:val="en-US"/>
        </w:rPr>
        <w:t>JFreeChart for Data Visualization, Version 1.0.19</w:t>
      </w:r>
    </w:p>
    <w:p w14:paraId="0CF4041B" w14:textId="77777777" w:rsidR="003C15E2" w:rsidRDefault="00256C45" w:rsidP="003C15E2">
      <w:pPr>
        <w:pStyle w:val="BodyText"/>
        <w:numPr>
          <w:ilvl w:val="1"/>
          <w:numId w:val="13"/>
        </w:numPr>
        <w:tabs>
          <w:tab w:val="clear" w:pos="288"/>
          <w:tab w:val="left" w:pos="270"/>
        </w:tabs>
        <w:spacing w:after="20"/>
        <w:ind w:left="810" w:firstLine="360"/>
        <w:rPr>
          <w:lang w:val="en-US"/>
        </w:rPr>
      </w:pPr>
      <w:r w:rsidRPr="003C15E2">
        <w:rPr>
          <w:lang w:val="en-US"/>
        </w:rPr>
        <w:t>Connector/J for Database connection, Version 8.0.12</w:t>
      </w:r>
    </w:p>
    <w:p w14:paraId="067C8CE6" w14:textId="1E10FE2F" w:rsidR="00256C45" w:rsidRPr="003C15E2" w:rsidRDefault="00256C45" w:rsidP="003C15E2">
      <w:pPr>
        <w:pStyle w:val="BodyText"/>
        <w:numPr>
          <w:ilvl w:val="1"/>
          <w:numId w:val="13"/>
        </w:numPr>
        <w:tabs>
          <w:tab w:val="clear" w:pos="288"/>
          <w:tab w:val="left" w:pos="270"/>
        </w:tabs>
        <w:spacing w:after="20"/>
        <w:ind w:left="810" w:firstLine="360"/>
        <w:rPr>
          <w:lang w:val="en-US"/>
        </w:rPr>
      </w:pPr>
      <w:r w:rsidRPr="003C15E2">
        <w:rPr>
          <w:lang w:val="en-US"/>
        </w:rPr>
        <w:t>JCalender for a GUI calendar, Version 1.4</w:t>
      </w:r>
    </w:p>
    <w:p w14:paraId="02C6220A" w14:textId="77777777" w:rsidR="00256C45" w:rsidRDefault="00256C45" w:rsidP="00256C45">
      <w:pPr>
        <w:pStyle w:val="BodyText"/>
        <w:tabs>
          <w:tab w:val="clear" w:pos="288"/>
          <w:tab w:val="left" w:pos="270"/>
        </w:tabs>
        <w:spacing w:after="20"/>
        <w:ind w:left="270" w:firstLine="0"/>
        <w:rPr>
          <w:lang w:val="en-US"/>
        </w:rPr>
      </w:pPr>
    </w:p>
    <w:p w14:paraId="49FA66B8" w14:textId="0EFE439C" w:rsidR="00DB4AAE" w:rsidRDefault="00CF246A" w:rsidP="00256C45">
      <w:pPr>
        <w:pStyle w:val="Heading5"/>
        <w:numPr>
          <w:ilvl w:val="0"/>
          <w:numId w:val="7"/>
        </w:numPr>
        <w:spacing w:before="0" w:after="20"/>
      </w:pPr>
      <w:r>
        <w:t>Conclusion</w:t>
      </w:r>
    </w:p>
    <w:p w14:paraId="1D49F99F" w14:textId="16D4281C" w:rsidR="00256C45" w:rsidRDefault="000764E0" w:rsidP="00256C45">
      <w:pPr>
        <w:pStyle w:val="BodyText"/>
        <w:spacing w:after="20"/>
        <w:rPr>
          <w:lang w:val="en-US"/>
        </w:rPr>
      </w:pPr>
      <w:r>
        <w:rPr>
          <w:lang w:val="en-US"/>
        </w:rPr>
        <w:t xml:space="preserve">The app successfully fixes all the bugs and errors previously mentioned. Users can now select the individual items that they would want to pay for and are hence charged appropriately. Since, the bill is no longer divided into records of individual items, a complete record of all the bill created is stored by the app and allows the user to view the bills they have participated in and additionally edit the bills that they have created. </w:t>
      </w:r>
    </w:p>
    <w:p w14:paraId="042ED0D1" w14:textId="4AF5DF10" w:rsidR="005E29D4" w:rsidRDefault="000764E0" w:rsidP="00256C45">
      <w:pPr>
        <w:pStyle w:val="BodyText"/>
        <w:spacing w:after="20"/>
        <w:rPr>
          <w:lang w:val="en-US"/>
        </w:rPr>
      </w:pPr>
      <w:r>
        <w:rPr>
          <w:lang w:val="en-US"/>
        </w:rPr>
        <w:t xml:space="preserve">The simple database design eliminates the ‘balance bug’ and proper indexing helps in improved performance. </w:t>
      </w:r>
      <w:r w:rsidR="00633BC4">
        <w:rPr>
          <w:lang w:val="en-US"/>
        </w:rPr>
        <w:t>The Budge</w:t>
      </w:r>
      <w:r w:rsidR="00B00308">
        <w:rPr>
          <w:lang w:val="en-US"/>
        </w:rPr>
        <w:t xml:space="preserve">t Tracking feature helps users to </w:t>
      </w:r>
      <w:r w:rsidR="00EB72F0">
        <w:rPr>
          <w:lang w:val="en-US"/>
        </w:rPr>
        <w:t>identify when</w:t>
      </w:r>
      <w:r w:rsidR="00B00308">
        <w:rPr>
          <w:lang w:val="en-US"/>
        </w:rPr>
        <w:t xml:space="preserve"> their monthly spending is above their predefined budget. This also, shows a user Pie-Chart of how the user has been spending their money, to help them identify items that they could avoid.</w:t>
      </w:r>
    </w:p>
    <w:p w14:paraId="6391A5F5" w14:textId="671A51E1" w:rsidR="007477AA" w:rsidRDefault="007477AA" w:rsidP="00B00308">
      <w:pPr>
        <w:pStyle w:val="BodyText"/>
        <w:spacing w:after="20"/>
        <w:ind w:firstLine="0"/>
        <w:rPr>
          <w:lang w:val="en-US"/>
        </w:rPr>
      </w:pPr>
      <w:bookmarkStart w:id="5" w:name="_GoBack"/>
      <w:bookmarkEnd w:id="5"/>
    </w:p>
    <w:p w14:paraId="11B80792" w14:textId="45D3F582" w:rsidR="00DB4AAE" w:rsidRDefault="00CF246A" w:rsidP="00256C45">
      <w:pPr>
        <w:pStyle w:val="Heading5"/>
        <w:numPr>
          <w:ilvl w:val="0"/>
          <w:numId w:val="7"/>
        </w:numPr>
        <w:spacing w:before="0" w:after="20"/>
      </w:pPr>
      <w:r>
        <w:t>References</w:t>
      </w:r>
    </w:p>
    <w:p w14:paraId="5C0733D2" w14:textId="77777777" w:rsidR="00DB4AAE" w:rsidRDefault="00CF246A">
      <w:pPr>
        <w:pStyle w:val="BodyText"/>
        <w:spacing w:after="20"/>
        <w:rPr>
          <w:lang w:val="en-US"/>
        </w:rPr>
      </w:pPr>
      <w:r>
        <w:rPr>
          <w:lang w:val="en-US"/>
        </w:rPr>
        <w:t>These are the research papers and websites that we used as a reference.</w:t>
      </w:r>
    </w:p>
    <w:p w14:paraId="1B5BD995" w14:textId="77777777" w:rsidR="00DB4AAE" w:rsidRDefault="00DB4AAE">
      <w:pPr>
        <w:spacing w:after="20"/>
      </w:pPr>
    </w:p>
    <w:p w14:paraId="5F11E5DA" w14:textId="36B47591" w:rsidR="00DB4AAE" w:rsidRPr="0061119C" w:rsidRDefault="00472A6D" w:rsidP="00B00308">
      <w:pPr>
        <w:pStyle w:val="references"/>
        <w:numPr>
          <w:ilvl w:val="0"/>
          <w:numId w:val="3"/>
        </w:numPr>
        <w:spacing w:after="20"/>
        <w:rPr>
          <w:sz w:val="20"/>
        </w:rPr>
      </w:pPr>
      <w:hyperlink r:id="rId29" w:history="1">
        <w:r w:rsidR="00B00308" w:rsidRPr="0061119C">
          <w:rPr>
            <w:rStyle w:val="Hyperlink"/>
            <w:sz w:val="20"/>
          </w:rPr>
          <w:t>https://dev.mysql.com/doc/</w:t>
        </w:r>
      </w:hyperlink>
    </w:p>
    <w:p w14:paraId="052E28EB" w14:textId="48ECEF0A" w:rsidR="00B00308" w:rsidRPr="0061119C" w:rsidRDefault="00472A6D" w:rsidP="00B00308">
      <w:pPr>
        <w:pStyle w:val="references"/>
        <w:numPr>
          <w:ilvl w:val="0"/>
          <w:numId w:val="3"/>
        </w:numPr>
        <w:spacing w:after="20"/>
        <w:rPr>
          <w:sz w:val="20"/>
        </w:rPr>
      </w:pPr>
      <w:hyperlink r:id="rId30" w:history="1">
        <w:r w:rsidR="00B00308" w:rsidRPr="0061119C">
          <w:rPr>
            <w:rStyle w:val="Hyperlink"/>
            <w:sz w:val="20"/>
          </w:rPr>
          <w:t>https://docs.oracle.com/javase/8/docs/technotes/guides/jdbc/</w:t>
        </w:r>
      </w:hyperlink>
    </w:p>
    <w:p w14:paraId="3DDFC47D" w14:textId="30F4547D" w:rsidR="00B00308" w:rsidRPr="0061119C" w:rsidRDefault="00472A6D" w:rsidP="00B00308">
      <w:pPr>
        <w:pStyle w:val="references"/>
        <w:numPr>
          <w:ilvl w:val="0"/>
          <w:numId w:val="3"/>
        </w:numPr>
        <w:spacing w:after="20"/>
        <w:rPr>
          <w:sz w:val="20"/>
        </w:rPr>
      </w:pPr>
      <w:hyperlink r:id="rId31" w:history="1">
        <w:r w:rsidR="00B00308" w:rsidRPr="0061119C">
          <w:rPr>
            <w:rStyle w:val="Hyperlink"/>
            <w:sz w:val="20"/>
          </w:rPr>
          <w:t>http://www.jfree.org/jfreechart/api/javadoc/index.html</w:t>
        </w:r>
      </w:hyperlink>
    </w:p>
    <w:p w14:paraId="6AD3C92B" w14:textId="36C5A3DF" w:rsidR="00B00308" w:rsidRDefault="00472A6D" w:rsidP="0061119C">
      <w:pPr>
        <w:pStyle w:val="references"/>
        <w:numPr>
          <w:ilvl w:val="0"/>
          <w:numId w:val="3"/>
        </w:numPr>
        <w:spacing w:after="20"/>
        <w:rPr>
          <w:sz w:val="18"/>
        </w:rPr>
      </w:pPr>
      <w:hyperlink r:id="rId32" w:history="1">
        <w:r w:rsidR="0061119C" w:rsidRPr="004D7859">
          <w:rPr>
            <w:rStyle w:val="Hyperlink"/>
            <w:sz w:val="18"/>
          </w:rPr>
          <w:t>https://secure.splitwise.com</w:t>
        </w:r>
      </w:hyperlink>
    </w:p>
    <w:p w14:paraId="71129671" w14:textId="77777777" w:rsidR="0061119C" w:rsidRPr="0061119C" w:rsidRDefault="0061119C" w:rsidP="0061119C">
      <w:pPr>
        <w:pStyle w:val="references"/>
        <w:spacing w:after="20"/>
        <w:rPr>
          <w:sz w:val="18"/>
        </w:rPr>
      </w:pPr>
    </w:p>
    <w:sectPr w:rsidR="0061119C" w:rsidRPr="0061119C">
      <w:type w:val="continuous"/>
      <w:pgSz w:w="11906" w:h="16838"/>
      <w:pgMar w:top="540" w:right="893" w:bottom="1440" w:left="893" w:header="0" w:footer="720" w:gutter="0"/>
      <w:cols w:num="2"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90FA0" w14:textId="77777777" w:rsidR="00472A6D" w:rsidRDefault="00472A6D">
      <w:r>
        <w:separator/>
      </w:r>
    </w:p>
  </w:endnote>
  <w:endnote w:type="continuationSeparator" w:id="0">
    <w:p w14:paraId="0D5D6FF3" w14:textId="77777777" w:rsidR="00472A6D" w:rsidRDefault="00472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B49BE" w14:textId="77777777" w:rsidR="006A6FBA" w:rsidRDefault="006A6F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259D1" w14:textId="77777777" w:rsidR="006A6FBA" w:rsidRDefault="006A6FBA">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77C51" w14:textId="77777777" w:rsidR="00472A6D" w:rsidRDefault="00472A6D">
      <w:r>
        <w:separator/>
      </w:r>
    </w:p>
  </w:footnote>
  <w:footnote w:type="continuationSeparator" w:id="0">
    <w:p w14:paraId="62C8D989" w14:textId="77777777" w:rsidR="00472A6D" w:rsidRDefault="00472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2731"/>
    <w:multiLevelType w:val="hybridMultilevel"/>
    <w:tmpl w:val="874031E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52874BB"/>
    <w:multiLevelType w:val="hybridMultilevel"/>
    <w:tmpl w:val="66BA8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F3DB8"/>
    <w:multiLevelType w:val="hybridMultilevel"/>
    <w:tmpl w:val="E87098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34050"/>
    <w:multiLevelType w:val="hybridMultilevel"/>
    <w:tmpl w:val="F20EC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C66FAC"/>
    <w:multiLevelType w:val="hybridMultilevel"/>
    <w:tmpl w:val="F344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D0A19"/>
    <w:multiLevelType w:val="hybridMultilevel"/>
    <w:tmpl w:val="91F631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E5DEF"/>
    <w:multiLevelType w:val="hybridMultilevel"/>
    <w:tmpl w:val="B0BA475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426E3864"/>
    <w:multiLevelType w:val="multilevel"/>
    <w:tmpl w:val="37E6CD00"/>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3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8" w15:restartNumberingAfterBreak="0">
    <w:nsid w:val="435718B1"/>
    <w:multiLevelType w:val="hybridMultilevel"/>
    <w:tmpl w:val="CE02B2FE"/>
    <w:lvl w:ilvl="0" w:tplc="586468A4">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CB6A88C">
      <w:start w:val="1"/>
      <w:numFmt w:val="bullet"/>
      <w:lvlText w:val="o"/>
      <w:lvlJc w:val="left"/>
      <w:pPr>
        <w:ind w:left="13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5649B5A">
      <w:start w:val="1"/>
      <w:numFmt w:val="bullet"/>
      <w:lvlText w:val="▪"/>
      <w:lvlJc w:val="left"/>
      <w:pPr>
        <w:ind w:left="20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45A6506">
      <w:start w:val="1"/>
      <w:numFmt w:val="bullet"/>
      <w:lvlText w:val="•"/>
      <w:lvlJc w:val="left"/>
      <w:pPr>
        <w:ind w:left="28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87E0FAC">
      <w:start w:val="1"/>
      <w:numFmt w:val="bullet"/>
      <w:lvlText w:val="o"/>
      <w:lvlJc w:val="left"/>
      <w:pPr>
        <w:ind w:left="35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AB698BE">
      <w:start w:val="1"/>
      <w:numFmt w:val="bullet"/>
      <w:lvlText w:val="▪"/>
      <w:lvlJc w:val="left"/>
      <w:pPr>
        <w:ind w:left="42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0326ED4">
      <w:start w:val="1"/>
      <w:numFmt w:val="bullet"/>
      <w:lvlText w:val="•"/>
      <w:lvlJc w:val="left"/>
      <w:pPr>
        <w:ind w:left="49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3D263AA">
      <w:start w:val="1"/>
      <w:numFmt w:val="bullet"/>
      <w:lvlText w:val="o"/>
      <w:lvlJc w:val="left"/>
      <w:pPr>
        <w:ind w:left="56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566EB9C">
      <w:start w:val="1"/>
      <w:numFmt w:val="bullet"/>
      <w:lvlText w:val="▪"/>
      <w:lvlJc w:val="left"/>
      <w:pPr>
        <w:ind w:left="64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5017F32"/>
    <w:multiLevelType w:val="multilevel"/>
    <w:tmpl w:val="D794CE6C"/>
    <w:lvl w:ilvl="0">
      <w:start w:val="1"/>
      <w:numFmt w:val="bullet"/>
      <w:lvlText w:val=""/>
      <w:lvlJc w:val="left"/>
      <w:pPr>
        <w:ind w:left="1058" w:hanging="360"/>
      </w:pPr>
      <w:rPr>
        <w:rFonts w:ascii="Symbol" w:hAnsi="Symbol" w:cs="Symbol" w:hint="default"/>
      </w:rPr>
    </w:lvl>
    <w:lvl w:ilvl="1">
      <w:start w:val="1"/>
      <w:numFmt w:val="bullet"/>
      <w:lvlText w:val="o"/>
      <w:lvlJc w:val="left"/>
      <w:pPr>
        <w:ind w:left="1778" w:hanging="360"/>
      </w:pPr>
      <w:rPr>
        <w:rFonts w:ascii="Courier New" w:hAnsi="Courier New" w:cs="Courier New" w:hint="default"/>
      </w:rPr>
    </w:lvl>
    <w:lvl w:ilvl="2">
      <w:start w:val="1"/>
      <w:numFmt w:val="bullet"/>
      <w:lvlText w:val=""/>
      <w:lvlJc w:val="left"/>
      <w:pPr>
        <w:ind w:left="2498" w:hanging="360"/>
      </w:pPr>
      <w:rPr>
        <w:rFonts w:ascii="Wingdings" w:hAnsi="Wingdings" w:cs="Wingdings" w:hint="default"/>
      </w:rPr>
    </w:lvl>
    <w:lvl w:ilvl="3">
      <w:start w:val="1"/>
      <w:numFmt w:val="bullet"/>
      <w:lvlText w:val=""/>
      <w:lvlJc w:val="left"/>
      <w:pPr>
        <w:ind w:left="3218" w:hanging="360"/>
      </w:pPr>
      <w:rPr>
        <w:rFonts w:ascii="Symbol" w:hAnsi="Symbol" w:cs="Symbol" w:hint="default"/>
      </w:rPr>
    </w:lvl>
    <w:lvl w:ilvl="4">
      <w:start w:val="1"/>
      <w:numFmt w:val="bullet"/>
      <w:lvlText w:val="o"/>
      <w:lvlJc w:val="left"/>
      <w:pPr>
        <w:ind w:left="3938" w:hanging="360"/>
      </w:pPr>
      <w:rPr>
        <w:rFonts w:ascii="Courier New" w:hAnsi="Courier New" w:cs="Courier New" w:hint="default"/>
      </w:rPr>
    </w:lvl>
    <w:lvl w:ilvl="5">
      <w:start w:val="1"/>
      <w:numFmt w:val="bullet"/>
      <w:lvlText w:val=""/>
      <w:lvlJc w:val="left"/>
      <w:pPr>
        <w:ind w:left="4658" w:hanging="360"/>
      </w:pPr>
      <w:rPr>
        <w:rFonts w:ascii="Wingdings" w:hAnsi="Wingdings" w:cs="Wingdings" w:hint="default"/>
      </w:rPr>
    </w:lvl>
    <w:lvl w:ilvl="6">
      <w:start w:val="1"/>
      <w:numFmt w:val="bullet"/>
      <w:lvlText w:val=""/>
      <w:lvlJc w:val="left"/>
      <w:pPr>
        <w:ind w:left="5378" w:hanging="360"/>
      </w:pPr>
      <w:rPr>
        <w:rFonts w:ascii="Symbol" w:hAnsi="Symbol" w:cs="Symbol" w:hint="default"/>
      </w:rPr>
    </w:lvl>
    <w:lvl w:ilvl="7">
      <w:start w:val="1"/>
      <w:numFmt w:val="bullet"/>
      <w:lvlText w:val="o"/>
      <w:lvlJc w:val="left"/>
      <w:pPr>
        <w:ind w:left="6098" w:hanging="360"/>
      </w:pPr>
      <w:rPr>
        <w:rFonts w:ascii="Courier New" w:hAnsi="Courier New" w:cs="Courier New" w:hint="default"/>
      </w:rPr>
    </w:lvl>
    <w:lvl w:ilvl="8">
      <w:start w:val="1"/>
      <w:numFmt w:val="bullet"/>
      <w:lvlText w:val=""/>
      <w:lvlJc w:val="left"/>
      <w:pPr>
        <w:ind w:left="6818" w:hanging="360"/>
      </w:pPr>
      <w:rPr>
        <w:rFonts w:ascii="Wingdings" w:hAnsi="Wingdings" w:cs="Wingdings" w:hint="default"/>
      </w:rPr>
    </w:lvl>
  </w:abstractNum>
  <w:abstractNum w:abstractNumId="10" w15:restartNumberingAfterBreak="0">
    <w:nsid w:val="4ACF1F23"/>
    <w:multiLevelType w:val="multilevel"/>
    <w:tmpl w:val="90B4CF62"/>
    <w:lvl w:ilvl="0">
      <w:start w:val="1"/>
      <w:numFmt w:val="upperRoman"/>
      <w:pStyle w:val="Heading1"/>
      <w:lvlText w:val="%1."/>
      <w:lvlJc w:val="center"/>
      <w:pPr>
        <w:tabs>
          <w:tab w:val="num" w:pos="576"/>
        </w:tabs>
        <w:ind w:left="432" w:firstLine="216"/>
      </w:pPr>
      <w:rPr>
        <w:rFonts w:cs="Times New Roman"/>
        <w:caps w:val="0"/>
        <w:smallCaps w:val="0"/>
        <w:strike w:val="0"/>
        <w:dstrike w:val="0"/>
        <w:vanish w:val="0"/>
        <w:color w:val="00000A"/>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bCs w:val="0"/>
        <w:i/>
        <w:iCs/>
        <w:caps w:val="0"/>
        <w:smallCaps w:val="0"/>
        <w:strike w:val="0"/>
        <w:dstrike w:val="0"/>
        <w:vanish w:val="0"/>
        <w:color w:val="00000A"/>
        <w:position w:val="0"/>
        <w:sz w:val="20"/>
        <w:szCs w:val="20"/>
        <w:vertAlign w:val="baseline"/>
      </w:rPr>
    </w:lvl>
    <w:lvl w:ilvl="2">
      <w:start w:val="1"/>
      <w:numFmt w:val="decimal"/>
      <w:pStyle w:val="Heading3"/>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pStyle w:val="Heading4"/>
      <w:lvlText w:val="%4)"/>
      <w:lvlJc w:val="left"/>
      <w:pPr>
        <w:tabs>
          <w:tab w:val="num" w:pos="630"/>
        </w:tabs>
        <w:ind w:left="864" w:firstLine="360"/>
      </w:pPr>
      <w:rPr>
        <w:rFonts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4FBE78E9"/>
    <w:multiLevelType w:val="hybridMultilevel"/>
    <w:tmpl w:val="E87098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BE7A7B"/>
    <w:multiLevelType w:val="hybridMultilevel"/>
    <w:tmpl w:val="0F9A02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620218"/>
    <w:multiLevelType w:val="multilevel"/>
    <w:tmpl w:val="17882C80"/>
    <w:lvl w:ilvl="0">
      <w:start w:val="1"/>
      <w:numFmt w:val="bullet"/>
      <w:lvlText w:val=""/>
      <w:lvlJc w:val="left"/>
      <w:pPr>
        <w:ind w:left="1008" w:hanging="360"/>
      </w:pPr>
      <w:rPr>
        <w:rFonts w:ascii="Symbol" w:hAnsi="Symbol" w:cs="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cs="Wingdings" w:hint="default"/>
      </w:rPr>
    </w:lvl>
  </w:abstractNum>
  <w:abstractNum w:abstractNumId="14" w15:restartNumberingAfterBreak="0">
    <w:nsid w:val="7B8E3971"/>
    <w:multiLevelType w:val="multilevel"/>
    <w:tmpl w:val="BD587C72"/>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0"/>
  </w:num>
  <w:num w:numId="2">
    <w:abstractNumId w:val="7"/>
  </w:num>
  <w:num w:numId="3">
    <w:abstractNumId w:val="14"/>
  </w:num>
  <w:num w:numId="4">
    <w:abstractNumId w:val="9"/>
  </w:num>
  <w:num w:numId="5">
    <w:abstractNumId w:val="13"/>
  </w:num>
  <w:num w:numId="6">
    <w:abstractNumId w:val="12"/>
  </w:num>
  <w:num w:numId="7">
    <w:abstractNumId w:val="2"/>
  </w:num>
  <w:num w:numId="8">
    <w:abstractNumId w:val="5"/>
  </w:num>
  <w:num w:numId="9">
    <w:abstractNumId w:val="8"/>
  </w:num>
  <w:num w:numId="10">
    <w:abstractNumId w:val="3"/>
  </w:num>
  <w:num w:numId="11">
    <w:abstractNumId w:val="11"/>
  </w:num>
  <w:num w:numId="12">
    <w:abstractNumId w:val="6"/>
  </w:num>
  <w:num w:numId="13">
    <w:abstractNumId w:val="0"/>
  </w:num>
  <w:num w:numId="14">
    <w:abstractNumId w:val="4"/>
  </w:num>
  <w:num w:numId="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eek Pisat">
    <w15:presenceInfo w15:providerId="Windows Live" w15:userId="0a7d907963c2a3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AE"/>
    <w:rsid w:val="00002016"/>
    <w:rsid w:val="00020794"/>
    <w:rsid w:val="000463B0"/>
    <w:rsid w:val="00047045"/>
    <w:rsid w:val="000764E0"/>
    <w:rsid w:val="000C351D"/>
    <w:rsid w:val="000E4306"/>
    <w:rsid w:val="001550EF"/>
    <w:rsid w:val="002238FE"/>
    <w:rsid w:val="00256C45"/>
    <w:rsid w:val="003240B3"/>
    <w:rsid w:val="00374843"/>
    <w:rsid w:val="003C15E2"/>
    <w:rsid w:val="00472A6D"/>
    <w:rsid w:val="004B30D8"/>
    <w:rsid w:val="004D227C"/>
    <w:rsid w:val="00553097"/>
    <w:rsid w:val="005E29D4"/>
    <w:rsid w:val="0061119C"/>
    <w:rsid w:val="00633BC4"/>
    <w:rsid w:val="00666F31"/>
    <w:rsid w:val="006A6FBA"/>
    <w:rsid w:val="007477AA"/>
    <w:rsid w:val="007728A6"/>
    <w:rsid w:val="007D3389"/>
    <w:rsid w:val="00835515"/>
    <w:rsid w:val="008B33E4"/>
    <w:rsid w:val="008D494B"/>
    <w:rsid w:val="00916668"/>
    <w:rsid w:val="009A4210"/>
    <w:rsid w:val="00AA5A4A"/>
    <w:rsid w:val="00AC52CA"/>
    <w:rsid w:val="00B00308"/>
    <w:rsid w:val="00B058A2"/>
    <w:rsid w:val="00B261DC"/>
    <w:rsid w:val="00B845B5"/>
    <w:rsid w:val="00B9378E"/>
    <w:rsid w:val="00BF2FE9"/>
    <w:rsid w:val="00C0038A"/>
    <w:rsid w:val="00C102BF"/>
    <w:rsid w:val="00C25D19"/>
    <w:rsid w:val="00CF246A"/>
    <w:rsid w:val="00D61259"/>
    <w:rsid w:val="00D94196"/>
    <w:rsid w:val="00DB4AAE"/>
    <w:rsid w:val="00E1557A"/>
    <w:rsid w:val="00EA620D"/>
    <w:rsid w:val="00EB72F0"/>
    <w:rsid w:val="00F35EF2"/>
    <w:rsid w:val="00F42870"/>
    <w:rsid w:val="00F75689"/>
    <w:rsid w:val="00FA6051"/>
    <w:rsid w:val="00FB14F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6009"/>
  <w15:docId w15:val="{9E4392AF-8186-4FF2-9C51-5118A09F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42B41"/>
    <w:pPr>
      <w:jc w:val="center"/>
    </w:pPr>
    <w:rPr>
      <w:color w:val="00000A"/>
    </w:r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InternetLink">
    <w:name w:val="Internet Link"/>
    <w:basedOn w:val="DefaultParagraphFont"/>
    <w:rsid w:val="00240310"/>
    <w:rPr>
      <w:color w:val="0563C1" w:themeColor="hyperlink"/>
      <w:u w:val="single"/>
    </w:rPr>
  </w:style>
  <w:style w:type="character" w:styleId="UnresolvedMention">
    <w:name w:val="Unresolved Mention"/>
    <w:basedOn w:val="DefaultParagraphFont"/>
    <w:uiPriority w:val="99"/>
    <w:semiHidden/>
    <w:unhideWhenUsed/>
    <w:qFormat/>
    <w:rsid w:val="00240310"/>
    <w:rPr>
      <w:color w:val="808080"/>
      <w:shd w:val="clear" w:color="auto" w:fill="E6E6E6"/>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00000A"/>
      <w:spacing w:val="0"/>
      <w:w w:val="100"/>
      <w:sz w:val="16"/>
      <w:vertAlign w:val="superscript"/>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Times New Roman"/>
      <w:caps w:val="0"/>
      <w:smallCaps w:val="0"/>
      <w:strike w:val="0"/>
      <w:dstrike w:val="0"/>
      <w:vanish w:val="0"/>
      <w:color w:val="00000A"/>
      <w:position w:val="0"/>
      <w:sz w:val="20"/>
      <w:szCs w:val="20"/>
      <w:vertAlign w:val="baseline"/>
    </w:rPr>
  </w:style>
  <w:style w:type="character" w:customStyle="1" w:styleId="ListLabel77">
    <w:name w:val="ListLabel 77"/>
    <w:qFormat/>
    <w:rPr>
      <w:rFonts w:cs="Times New Roman"/>
      <w:b/>
      <w:bCs w:val="0"/>
      <w:i/>
      <w:iCs/>
      <w:caps w:val="0"/>
      <w:smallCaps w:val="0"/>
      <w:strike w:val="0"/>
      <w:dstrike w:val="0"/>
      <w:vanish w:val="0"/>
      <w:color w:val="00000A"/>
      <w:position w:val="0"/>
      <w:sz w:val="20"/>
      <w:szCs w:val="20"/>
      <w:vertAlign w:val="baseline"/>
    </w:rPr>
  </w:style>
  <w:style w:type="character" w:customStyle="1" w:styleId="ListLabel78">
    <w:name w:val="ListLabel 7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9">
    <w:name w:val="ListLabel 79"/>
    <w:qFormat/>
    <w:rPr>
      <w:rFonts w:cs="Times New Roman"/>
      <w:b w:val="0"/>
      <w:bCs w:val="0"/>
      <w:i/>
      <w:iCs/>
      <w:sz w:val="20"/>
      <w:szCs w:val="20"/>
    </w:rPr>
  </w:style>
  <w:style w:type="character" w:customStyle="1" w:styleId="ListLabel80">
    <w:name w:val="ListLabel 80"/>
    <w:qFormat/>
    <w:rPr>
      <w:rFonts w:cs="Times New Roman"/>
      <w:caps w:val="0"/>
      <w:smallCaps w:val="0"/>
      <w:strike w:val="0"/>
      <w:dstrike w:val="0"/>
      <w:vanish w:val="0"/>
      <w:color w:val="00000A"/>
      <w:position w:val="0"/>
      <w:sz w:val="20"/>
      <w:szCs w:val="20"/>
      <w:vertAlign w:val="baseline"/>
    </w:rPr>
  </w:style>
  <w:style w:type="character" w:customStyle="1" w:styleId="ListLabel81">
    <w:name w:val="ListLabel 81"/>
    <w:qFormat/>
    <w:rPr>
      <w:rFonts w:cs="Times New Roman"/>
      <w:b/>
      <w:bCs w:val="0"/>
      <w:i/>
      <w:iCs/>
      <w:caps w:val="0"/>
      <w:smallCaps w:val="0"/>
      <w:strike w:val="0"/>
      <w:dstrike w:val="0"/>
      <w:vanish w:val="0"/>
      <w:color w:val="00000A"/>
      <w:position w:val="0"/>
      <w:sz w:val="20"/>
      <w:szCs w:val="20"/>
      <w:vertAlign w:val="baseline"/>
    </w:rPr>
  </w:style>
  <w:style w:type="character" w:customStyle="1" w:styleId="ListLabel82">
    <w:name w:val="ListLabel 8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83">
    <w:name w:val="ListLabel 83"/>
    <w:qFormat/>
    <w:rPr>
      <w:rFonts w:cs="Times New Roman"/>
      <w:b w:val="0"/>
      <w:bCs w:val="0"/>
      <w:i/>
      <w:iCs/>
      <w:sz w:val="20"/>
      <w:szCs w:val="20"/>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b w:val="0"/>
      <w:bCs w:val="0"/>
      <w:i w:val="0"/>
      <w:iCs w:val="0"/>
      <w:sz w:val="16"/>
      <w:szCs w:val="16"/>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Abstract">
    <w:name w:val="Abstract"/>
    <w:qFormat/>
    <w:rsid w:val="00972203"/>
    <w:pPr>
      <w:spacing w:after="200"/>
      <w:ind w:firstLine="272"/>
      <w:jc w:val="both"/>
    </w:pPr>
    <w:rPr>
      <w:b/>
      <w:bCs/>
      <w:color w:val="00000A"/>
      <w:sz w:val="18"/>
      <w:szCs w:val="18"/>
    </w:rPr>
  </w:style>
  <w:style w:type="paragraph" w:customStyle="1" w:styleId="Affiliation">
    <w:name w:val="Affiliation"/>
    <w:qFormat/>
    <w:pPr>
      <w:jc w:val="center"/>
    </w:pPr>
    <w:rPr>
      <w:color w:val="00000A"/>
    </w:rPr>
  </w:style>
  <w:style w:type="paragraph" w:customStyle="1" w:styleId="Author">
    <w:name w:val="Author"/>
    <w:qFormat/>
    <w:pPr>
      <w:spacing w:before="360" w:after="40"/>
      <w:jc w:val="center"/>
    </w:pPr>
    <w:rPr>
      <w:color w:val="00000A"/>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color w:val="00000A"/>
      <w:sz w:val="16"/>
      <w:szCs w:val="16"/>
    </w:rPr>
  </w:style>
  <w:style w:type="paragraph" w:customStyle="1" w:styleId="footnote">
    <w:name w:val="footnote"/>
    <w:qFormat/>
    <w:pPr>
      <w:spacing w:after="40"/>
    </w:pPr>
    <w:rPr>
      <w:color w:val="00000A"/>
      <w:sz w:val="16"/>
      <w:szCs w:val="16"/>
    </w:rPr>
  </w:style>
  <w:style w:type="paragraph" w:customStyle="1" w:styleId="papersubtitle">
    <w:name w:val="paper subtitle"/>
    <w:qFormat/>
    <w:pPr>
      <w:spacing w:after="120"/>
      <w:jc w:val="center"/>
    </w:pPr>
    <w:rPr>
      <w:rFonts w:eastAsia="MS Mincho"/>
      <w:color w:val="00000A"/>
      <w:sz w:val="28"/>
      <w:szCs w:val="28"/>
    </w:rPr>
  </w:style>
  <w:style w:type="paragraph" w:customStyle="1" w:styleId="papertitle">
    <w:name w:val="paper title"/>
    <w:qFormat/>
    <w:pPr>
      <w:spacing w:after="120"/>
      <w:jc w:val="center"/>
    </w:pPr>
    <w:rPr>
      <w:rFonts w:eastAsia="MS Mincho"/>
      <w:color w:val="00000A"/>
      <w:sz w:val="48"/>
      <w:szCs w:val="48"/>
    </w:rPr>
  </w:style>
  <w:style w:type="paragraph" w:customStyle="1" w:styleId="references">
    <w:name w:val="references"/>
    <w:qFormat/>
    <w:pPr>
      <w:spacing w:after="50" w:line="180" w:lineRule="exact"/>
      <w:jc w:val="both"/>
    </w:pPr>
    <w:rPr>
      <w:rFonts w:eastAsia="MS Mincho"/>
      <w:color w:val="00000A"/>
      <w:sz w:val="16"/>
      <w:szCs w:val="16"/>
    </w:rPr>
  </w:style>
  <w:style w:type="paragraph" w:customStyle="1" w:styleId="sponsors">
    <w:name w:val="sponsors"/>
    <w:qFormat/>
    <w:pPr>
      <w:pBdr>
        <w:top w:val="single" w:sz="4" w:space="2" w:color="00000A"/>
      </w:pBdr>
      <w:ind w:firstLine="288"/>
    </w:pPr>
    <w:rPr>
      <w:color w:val="00000A"/>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rPr>
  </w:style>
  <w:style w:type="paragraph" w:customStyle="1" w:styleId="tablefootnote">
    <w:name w:val="table footnote"/>
    <w:qFormat/>
    <w:rsid w:val="005E2800"/>
    <w:pPr>
      <w:spacing w:before="60" w:after="30"/>
      <w:ind w:left="58" w:hanging="29"/>
      <w:jc w:val="right"/>
    </w:pPr>
    <w:rPr>
      <w:color w:val="00000A"/>
      <w:sz w:val="12"/>
      <w:szCs w:val="12"/>
    </w:rPr>
  </w:style>
  <w:style w:type="paragraph" w:customStyle="1" w:styleId="tablehead">
    <w:name w:val="table head"/>
    <w:qFormat/>
    <w:pPr>
      <w:spacing w:before="240" w:after="120" w:line="216" w:lineRule="auto"/>
      <w:jc w:val="center"/>
    </w:pPr>
    <w:rPr>
      <w:smallCaps/>
      <w:color w:val="00000A"/>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styleId="ListParagraph">
    <w:name w:val="List Paragraph"/>
    <w:basedOn w:val="Normal"/>
    <w:uiPriority w:val="34"/>
    <w:qFormat/>
    <w:rsid w:val="009167E0"/>
    <w:pPr>
      <w:ind w:left="720"/>
    </w:pPr>
  </w:style>
  <w:style w:type="table" w:styleId="TableGrid">
    <w:name w:val="Table Grid"/>
    <w:basedOn w:val="TableNormal"/>
    <w:rsid w:val="00F42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00308"/>
    <w:rPr>
      <w:color w:val="0563C1" w:themeColor="hyperlink"/>
      <w:u w:val="single"/>
    </w:rPr>
  </w:style>
  <w:style w:type="paragraph" w:styleId="BalloonText">
    <w:name w:val="Balloon Text"/>
    <w:basedOn w:val="Normal"/>
    <w:link w:val="BalloonTextChar"/>
    <w:rsid w:val="00EA620D"/>
    <w:rPr>
      <w:rFonts w:ascii="Segoe UI" w:hAnsi="Segoe UI" w:cs="Segoe UI"/>
      <w:sz w:val="18"/>
      <w:szCs w:val="18"/>
    </w:rPr>
  </w:style>
  <w:style w:type="character" w:customStyle="1" w:styleId="BalloonTextChar">
    <w:name w:val="Balloon Text Char"/>
    <w:basedOn w:val="DefaultParagraphFont"/>
    <w:link w:val="BalloonText"/>
    <w:rsid w:val="00EA620D"/>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ev.mysql.com/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secure.splitwise.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jfree.org/jfreechart/api/javadoc/index.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ocs.oracle.com/javase/8/docs/technotes/guides/jdbc/"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F0BEC-A41C-42AA-8338-3B8D7747D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Prateek Pisat</dc:creator>
  <dc:description/>
  <cp:lastModifiedBy>Prateek Pisat</cp:lastModifiedBy>
  <cp:revision>19</cp:revision>
  <cp:lastPrinted>2018-08-07T22:23:00Z</cp:lastPrinted>
  <dcterms:created xsi:type="dcterms:W3CDTF">2018-08-09T19:14:00Z</dcterms:created>
  <dcterms:modified xsi:type="dcterms:W3CDTF">2018-08-10T20:42:00Z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